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CFE" w:rsidRPr="00A874F6" w:rsidRDefault="00BD7386">
      <w:pPr>
        <w:jc w:val="center"/>
        <w:rPr>
          <w:rFonts w:eastAsia="黑体"/>
          <w:b/>
          <w:sz w:val="44"/>
        </w:rPr>
      </w:pPr>
      <w:r w:rsidRPr="00A874F6">
        <w:rPr>
          <w:noProof/>
          <w:sz w:val="44"/>
        </w:rPr>
        <w:drawing>
          <wp:anchor distT="0" distB="0" distL="114300" distR="114300" simplePos="0" relativeHeight="251657728" behindDoc="0" locked="0" layoutInCell="1" allowOverlap="1">
            <wp:simplePos x="0" y="0"/>
            <wp:positionH relativeFrom="column">
              <wp:posOffset>228600</wp:posOffset>
            </wp:positionH>
            <wp:positionV relativeFrom="paragraph">
              <wp:posOffset>89535</wp:posOffset>
            </wp:positionV>
            <wp:extent cx="5207000" cy="2556510"/>
            <wp:effectExtent l="0" t="0" r="0" b="0"/>
            <wp:wrapTopAndBottom/>
            <wp:docPr id="2" name="Picture 3" descr="东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东华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7000" cy="2556510"/>
                    </a:xfrm>
                    <a:prstGeom prst="rect">
                      <a:avLst/>
                    </a:prstGeom>
                    <a:noFill/>
                    <a:ln>
                      <a:noFill/>
                    </a:ln>
                  </pic:spPr>
                </pic:pic>
              </a:graphicData>
            </a:graphic>
            <wp14:sizeRelH relativeFrom="page">
              <wp14:pctWidth>0</wp14:pctWidth>
            </wp14:sizeRelH>
            <wp14:sizeRelV relativeFrom="page">
              <wp14:pctHeight>0</wp14:pctHeight>
            </wp14:sizeRelV>
          </wp:anchor>
        </w:drawing>
      </w:r>
      <w:r w:rsidR="007B3CFE" w:rsidRPr="00A874F6">
        <w:rPr>
          <w:rFonts w:eastAsia="黑体"/>
          <w:b/>
          <w:sz w:val="44"/>
        </w:rPr>
        <w:t>毕业设计（论文）开题报告</w:t>
      </w:r>
    </w:p>
    <w:p w:rsidR="007B3CFE" w:rsidRPr="00A874F6" w:rsidRDefault="007B3CFE">
      <w:pPr>
        <w:tabs>
          <w:tab w:val="left" w:pos="1785"/>
          <w:tab w:val="center" w:pos="4153"/>
        </w:tabs>
        <w:spacing w:line="360" w:lineRule="auto"/>
        <w:jc w:val="center"/>
        <w:rPr>
          <w:rFonts w:eastAsia="楷体_GB2312"/>
          <w:bCs/>
          <w:sz w:val="32"/>
        </w:rPr>
      </w:pPr>
    </w:p>
    <w:p w:rsidR="007B3CFE" w:rsidRPr="00A874F6" w:rsidRDefault="007B3CFE">
      <w:pPr>
        <w:tabs>
          <w:tab w:val="left" w:pos="1785"/>
          <w:tab w:val="center" w:pos="4153"/>
        </w:tabs>
        <w:spacing w:line="360" w:lineRule="auto"/>
        <w:jc w:val="left"/>
        <w:rPr>
          <w:rFonts w:eastAsia="楷体_GB2312"/>
          <w:b/>
          <w:sz w:val="32"/>
        </w:rPr>
      </w:pPr>
    </w:p>
    <w:p w:rsidR="007B3CFE" w:rsidRPr="00A874F6" w:rsidRDefault="007B3CFE">
      <w:pPr>
        <w:tabs>
          <w:tab w:val="left" w:pos="1785"/>
          <w:tab w:val="center" w:pos="4153"/>
        </w:tabs>
        <w:spacing w:line="360" w:lineRule="auto"/>
        <w:jc w:val="left"/>
        <w:rPr>
          <w:rFonts w:eastAsia="楷体_GB2312"/>
          <w:b/>
          <w:sz w:val="32"/>
        </w:rPr>
      </w:pPr>
    </w:p>
    <w:p w:rsidR="007B3CFE" w:rsidRPr="00A874F6" w:rsidRDefault="007B3CFE">
      <w:pPr>
        <w:tabs>
          <w:tab w:val="left" w:pos="1785"/>
          <w:tab w:val="center" w:pos="4153"/>
        </w:tabs>
        <w:spacing w:line="360" w:lineRule="auto"/>
        <w:jc w:val="left"/>
        <w:rPr>
          <w:rFonts w:eastAsia="楷体_GB2312"/>
          <w:b/>
          <w:sz w:val="32"/>
        </w:rPr>
      </w:pPr>
    </w:p>
    <w:p w:rsidR="007B3CFE" w:rsidRPr="00A874F6" w:rsidRDefault="007B3CFE">
      <w:pPr>
        <w:ind w:firstLineChars="200" w:firstLine="640"/>
        <w:rPr>
          <w:rFonts w:eastAsia="黑体"/>
          <w:bCs/>
          <w:sz w:val="32"/>
          <w:u w:val="single"/>
        </w:rPr>
      </w:pPr>
      <w:r w:rsidRPr="00A874F6">
        <w:rPr>
          <w:rFonts w:eastAsia="黑体"/>
          <w:bCs/>
          <w:sz w:val="32"/>
        </w:rPr>
        <w:t>课</w:t>
      </w:r>
      <w:r w:rsidRPr="00A874F6">
        <w:rPr>
          <w:rFonts w:eastAsia="黑体"/>
          <w:bCs/>
          <w:sz w:val="32"/>
        </w:rPr>
        <w:t xml:space="preserve"> </w:t>
      </w:r>
      <w:r w:rsidRPr="00A874F6">
        <w:rPr>
          <w:rFonts w:eastAsia="黑体"/>
          <w:bCs/>
          <w:sz w:val="32"/>
        </w:rPr>
        <w:t>题</w:t>
      </w:r>
      <w:r w:rsidRPr="00A874F6">
        <w:rPr>
          <w:rFonts w:eastAsia="黑体"/>
          <w:bCs/>
          <w:sz w:val="32"/>
        </w:rPr>
        <w:t xml:space="preserve"> </w:t>
      </w:r>
      <w:r w:rsidRPr="00A874F6">
        <w:rPr>
          <w:rFonts w:eastAsia="黑体"/>
          <w:bCs/>
          <w:sz w:val="32"/>
        </w:rPr>
        <w:t>名</w:t>
      </w:r>
      <w:r w:rsidRPr="00A874F6">
        <w:rPr>
          <w:rFonts w:eastAsia="黑体"/>
          <w:bCs/>
          <w:sz w:val="32"/>
        </w:rPr>
        <w:t xml:space="preserve"> </w:t>
      </w:r>
      <w:r w:rsidRPr="00A874F6">
        <w:rPr>
          <w:rFonts w:eastAsia="黑体"/>
          <w:bCs/>
          <w:sz w:val="32"/>
        </w:rPr>
        <w:t>称</w:t>
      </w:r>
      <w:r w:rsidRPr="00A874F6">
        <w:rPr>
          <w:rFonts w:eastAsia="黑体"/>
          <w:bCs/>
          <w:sz w:val="32"/>
        </w:rPr>
        <w:t xml:space="preserve"> </w:t>
      </w:r>
      <w:r w:rsidRPr="001E4C70">
        <w:rPr>
          <w:rFonts w:eastAsia="黑体"/>
          <w:bCs/>
          <w:sz w:val="32"/>
        </w:rPr>
        <w:t>：</w:t>
      </w:r>
      <w:r w:rsidR="004B37C3" w:rsidRPr="00A874F6">
        <w:rPr>
          <w:rFonts w:eastAsia="黑体"/>
          <w:bCs/>
          <w:sz w:val="32"/>
          <w:u w:val="thick"/>
        </w:rPr>
        <w:t xml:space="preserve"> </w:t>
      </w:r>
      <w:ins w:id="0" w:author="Zhonghao Shen" w:date="2016-05-30T15:49:00Z">
        <w:r w:rsidR="00B3468E">
          <w:rPr>
            <w:rFonts w:eastAsia="黑体"/>
            <w:bCs/>
            <w:sz w:val="32"/>
            <w:u w:val="thick"/>
          </w:rPr>
          <w:t xml:space="preserve">  </w:t>
        </w:r>
      </w:ins>
      <w:r w:rsidRPr="001E4C70">
        <w:rPr>
          <w:rFonts w:eastAsia="黑体"/>
          <w:bCs/>
          <w:sz w:val="32"/>
          <w:u w:val="thick"/>
        </w:rPr>
        <w:t xml:space="preserve"> </w:t>
      </w:r>
      <w:del w:id="1" w:author="Zhonghao Shen" w:date="2016-05-30T15:49:00Z">
        <w:r w:rsidR="004B37C3" w:rsidRPr="001E4C70" w:rsidDel="0052265A">
          <w:rPr>
            <w:rFonts w:eastAsia="黑体"/>
            <w:bCs/>
            <w:sz w:val="32"/>
            <w:u w:val="thick"/>
          </w:rPr>
          <w:delText>碳纤维凝固浴过程</w:delText>
        </w:r>
        <w:r w:rsidRPr="00A874F6" w:rsidDel="0052265A">
          <w:rPr>
            <w:rFonts w:eastAsia="黑体"/>
            <w:bCs/>
            <w:sz w:val="32"/>
            <w:u w:val="thick"/>
          </w:rPr>
          <w:delText>的</w:delText>
        </w:r>
        <w:r w:rsidR="004B37C3" w:rsidRPr="001E4C70" w:rsidDel="0052265A">
          <w:rPr>
            <w:rFonts w:eastAsia="黑体"/>
            <w:bCs/>
            <w:sz w:val="32"/>
            <w:u w:val="thick"/>
          </w:rPr>
          <w:delText>数据驱动控制</w:delText>
        </w:r>
      </w:del>
      <w:ins w:id="2" w:author="Zhonghao Shen" w:date="2016-05-30T15:49:00Z">
        <w:r w:rsidR="00B3468E">
          <w:rPr>
            <w:rFonts w:eastAsia="黑体" w:hint="eastAsia"/>
            <w:bCs/>
            <w:sz w:val="32"/>
            <w:u w:val="thick"/>
          </w:rPr>
          <w:t>基于互联网</w:t>
        </w:r>
        <w:r w:rsidR="00B3468E">
          <w:rPr>
            <w:rFonts w:eastAsia="黑体" w:hint="eastAsia"/>
            <w:bCs/>
            <w:sz w:val="32"/>
            <w:u w:val="thick"/>
          </w:rPr>
          <w:t>Web</w:t>
        </w:r>
        <w:r w:rsidR="00B3468E">
          <w:rPr>
            <w:rFonts w:eastAsia="黑体" w:hint="eastAsia"/>
            <w:bCs/>
            <w:sz w:val="32"/>
            <w:u w:val="thick"/>
          </w:rPr>
          <w:t>端的社区电商</w:t>
        </w:r>
        <w:r w:rsidR="00B3468E">
          <w:rPr>
            <w:rFonts w:eastAsia="黑体" w:hint="eastAsia"/>
            <w:bCs/>
            <w:sz w:val="32"/>
            <w:u w:val="thick"/>
          </w:rPr>
          <w:t xml:space="preserve"> </w:t>
        </w:r>
      </w:ins>
      <w:r w:rsidRPr="001E4C70">
        <w:rPr>
          <w:rFonts w:eastAsia="黑体"/>
          <w:bCs/>
          <w:sz w:val="32"/>
          <w:u w:val="thick"/>
        </w:rPr>
        <w:t xml:space="preserve"> </w:t>
      </w:r>
    </w:p>
    <w:p w:rsidR="007B3CFE" w:rsidRPr="001E4C70" w:rsidRDefault="007B3CFE">
      <w:pPr>
        <w:ind w:firstLineChars="200" w:firstLine="640"/>
        <w:rPr>
          <w:rFonts w:eastAsia="黑体"/>
          <w:bCs/>
          <w:sz w:val="32"/>
          <w:szCs w:val="21"/>
          <w:u w:val="single"/>
        </w:rPr>
      </w:pPr>
      <w:r w:rsidRPr="001E4C70">
        <w:rPr>
          <w:rFonts w:eastAsia="黑体"/>
          <w:bCs/>
          <w:sz w:val="32"/>
        </w:rPr>
        <w:t xml:space="preserve">              </w:t>
      </w:r>
      <w:r w:rsidRPr="001E4C70">
        <w:rPr>
          <w:rFonts w:eastAsia="黑体"/>
          <w:bCs/>
          <w:sz w:val="32"/>
          <w:u w:val="thick"/>
        </w:rPr>
        <w:t xml:space="preserve">  </w:t>
      </w:r>
      <w:r w:rsidR="0062074B" w:rsidRPr="00A874F6">
        <w:rPr>
          <w:rFonts w:eastAsia="黑体"/>
          <w:bCs/>
          <w:sz w:val="32"/>
          <w:u w:val="thick"/>
        </w:rPr>
        <w:t xml:space="preserve"> </w:t>
      </w:r>
      <w:r w:rsidRPr="001E4C70">
        <w:rPr>
          <w:rFonts w:eastAsia="黑体"/>
          <w:bCs/>
          <w:sz w:val="32"/>
          <w:u w:val="thick"/>
        </w:rPr>
        <w:t xml:space="preserve">  </w:t>
      </w:r>
      <w:r w:rsidR="004B37C3" w:rsidRPr="001E4C70">
        <w:rPr>
          <w:rFonts w:eastAsia="黑体"/>
          <w:bCs/>
          <w:sz w:val="32"/>
          <w:u w:val="thick"/>
        </w:rPr>
        <w:t xml:space="preserve">     </w:t>
      </w:r>
      <w:ins w:id="3" w:author="Zhonghao Shen" w:date="2016-05-30T15:50:00Z">
        <w:r w:rsidR="00B3468E">
          <w:rPr>
            <w:rFonts w:eastAsia="黑体"/>
            <w:bCs/>
            <w:sz w:val="32"/>
            <w:u w:val="thick"/>
          </w:rPr>
          <w:t xml:space="preserve"> </w:t>
        </w:r>
      </w:ins>
      <w:del w:id="4" w:author="Zhonghao Shen" w:date="2016-05-30T15:50:00Z">
        <w:r w:rsidR="004B37C3" w:rsidRPr="001E4C70" w:rsidDel="00B3468E">
          <w:rPr>
            <w:rFonts w:eastAsia="黑体"/>
            <w:bCs/>
            <w:sz w:val="32"/>
            <w:u w:val="thick"/>
          </w:rPr>
          <w:delText xml:space="preserve">   </w:delText>
        </w:r>
      </w:del>
      <w:r w:rsidR="004B37C3" w:rsidRPr="001E4C70">
        <w:rPr>
          <w:rFonts w:eastAsia="黑体"/>
          <w:bCs/>
          <w:sz w:val="32"/>
          <w:u w:val="thick"/>
        </w:rPr>
        <w:t xml:space="preserve"> </w:t>
      </w:r>
      <w:ins w:id="5" w:author="Zhonghao Shen" w:date="2016-05-30T15:49:00Z">
        <w:r w:rsidR="00B3468E">
          <w:rPr>
            <w:rFonts w:eastAsia="黑体" w:hint="eastAsia"/>
            <w:bCs/>
            <w:sz w:val="32"/>
            <w:u w:val="thick"/>
          </w:rPr>
          <w:t>自动配送</w:t>
        </w:r>
      </w:ins>
      <w:del w:id="6" w:author="Zhonghao Shen" w:date="2016-05-30T15:49:00Z">
        <w:r w:rsidR="004B37C3" w:rsidRPr="001E4C70" w:rsidDel="00B3468E">
          <w:rPr>
            <w:rFonts w:eastAsia="黑体"/>
            <w:bCs/>
            <w:sz w:val="32"/>
            <w:u w:val="thick"/>
          </w:rPr>
          <w:delText xml:space="preserve">        </w:delText>
        </w:r>
      </w:del>
      <w:ins w:id="7" w:author="Zhonghao Shen" w:date="2016-05-30T15:49:00Z">
        <w:r w:rsidR="00B3468E">
          <w:rPr>
            <w:rFonts w:eastAsia="黑体" w:hint="eastAsia"/>
            <w:bCs/>
            <w:sz w:val="32"/>
            <w:u w:val="thick"/>
          </w:rPr>
          <w:t>系统</w:t>
        </w:r>
      </w:ins>
      <w:del w:id="8" w:author="Zhonghao Shen" w:date="2016-05-30T15:50:00Z">
        <w:r w:rsidR="004B37C3" w:rsidRPr="001E4C70" w:rsidDel="00B3468E">
          <w:rPr>
            <w:rFonts w:eastAsia="黑体"/>
            <w:bCs/>
            <w:sz w:val="32"/>
            <w:u w:val="thick"/>
          </w:rPr>
          <w:delText xml:space="preserve">    </w:delText>
        </w:r>
      </w:del>
      <w:r w:rsidR="004B37C3" w:rsidRPr="001E4C70">
        <w:rPr>
          <w:rFonts w:eastAsia="黑体"/>
          <w:bCs/>
          <w:sz w:val="32"/>
          <w:u w:val="thick"/>
        </w:rPr>
        <w:t xml:space="preserve"> </w:t>
      </w:r>
      <w:ins w:id="9" w:author="Zhonghao Shen" w:date="2016-05-30T15:50:00Z">
        <w:r w:rsidR="00B3468E">
          <w:rPr>
            <w:rFonts w:eastAsia="黑体"/>
            <w:bCs/>
            <w:sz w:val="32"/>
            <w:u w:val="thick"/>
          </w:rPr>
          <w:t xml:space="preserve">  </w:t>
        </w:r>
      </w:ins>
      <w:r w:rsidR="004B37C3" w:rsidRPr="001E4C70">
        <w:rPr>
          <w:rFonts w:eastAsia="黑体"/>
          <w:bCs/>
          <w:sz w:val="32"/>
          <w:u w:val="thick"/>
        </w:rPr>
        <w:t xml:space="preserve">    </w:t>
      </w:r>
      <w:r w:rsidRPr="001E4C70">
        <w:rPr>
          <w:rFonts w:eastAsia="黑体"/>
          <w:bCs/>
          <w:sz w:val="32"/>
          <w:u w:val="thick"/>
        </w:rPr>
        <w:t xml:space="preserve">  </w:t>
      </w:r>
    </w:p>
    <w:p w:rsidR="007B3CFE" w:rsidRPr="001E4C70" w:rsidRDefault="007B3CFE">
      <w:pPr>
        <w:ind w:firstLineChars="200" w:firstLine="640"/>
        <w:rPr>
          <w:rFonts w:eastAsia="黑体"/>
          <w:bCs/>
          <w:sz w:val="32"/>
          <w:u w:val="thick"/>
        </w:rPr>
      </w:pPr>
      <w:r w:rsidRPr="001E4C70">
        <w:rPr>
          <w:rFonts w:eastAsia="黑体"/>
          <w:bCs/>
          <w:sz w:val="32"/>
        </w:rPr>
        <w:t>学</w:t>
      </w:r>
      <w:r w:rsidRPr="001E4C70">
        <w:rPr>
          <w:rFonts w:eastAsia="黑体"/>
          <w:bCs/>
          <w:sz w:val="32"/>
        </w:rPr>
        <w:t xml:space="preserve">       </w:t>
      </w:r>
      <w:r w:rsidRPr="001E4C70">
        <w:rPr>
          <w:rFonts w:eastAsia="黑体"/>
          <w:bCs/>
          <w:sz w:val="32"/>
        </w:rPr>
        <w:t>院</w:t>
      </w:r>
      <w:r w:rsidRPr="001E4C70">
        <w:rPr>
          <w:rFonts w:eastAsia="黑体"/>
          <w:bCs/>
          <w:sz w:val="32"/>
        </w:rPr>
        <w:t xml:space="preserve"> </w:t>
      </w:r>
      <w:r w:rsidRPr="001E4C70">
        <w:rPr>
          <w:rFonts w:eastAsia="黑体"/>
          <w:bCs/>
          <w:sz w:val="32"/>
        </w:rPr>
        <w:t>：</w:t>
      </w:r>
      <w:r w:rsidRPr="00A874F6">
        <w:rPr>
          <w:rFonts w:eastAsia="黑体"/>
          <w:bCs/>
          <w:sz w:val="32"/>
          <w:u w:val="thick"/>
        </w:rPr>
        <w:t xml:space="preserve">　　　</w:t>
      </w:r>
      <w:r w:rsidRPr="001E4C70">
        <w:rPr>
          <w:rFonts w:eastAsia="黑体"/>
          <w:bCs/>
          <w:sz w:val="32"/>
          <w:u w:val="thick"/>
        </w:rPr>
        <w:t xml:space="preserve"> </w:t>
      </w:r>
      <w:r w:rsidRPr="001E4C70">
        <w:rPr>
          <w:rFonts w:eastAsia="黑体"/>
          <w:bCs/>
          <w:sz w:val="32"/>
          <w:u w:val="thick"/>
        </w:rPr>
        <w:t>信息科学与技术学院</w:t>
      </w:r>
      <w:r w:rsidRPr="001E4C70">
        <w:rPr>
          <w:rFonts w:eastAsia="黑体"/>
          <w:bCs/>
          <w:sz w:val="32"/>
          <w:u w:val="thick"/>
        </w:rPr>
        <w:t xml:space="preserve">   </w:t>
      </w:r>
      <w:r w:rsidRPr="001E4C70">
        <w:rPr>
          <w:rFonts w:eastAsia="黑体"/>
          <w:bCs/>
          <w:sz w:val="32"/>
          <w:u w:val="thick"/>
        </w:rPr>
        <w:t xml:space="preserve">　　</w:t>
      </w:r>
      <w:r w:rsidRPr="001E4C70">
        <w:rPr>
          <w:rFonts w:eastAsia="黑体"/>
          <w:bCs/>
          <w:sz w:val="32"/>
          <w:u w:val="thick"/>
        </w:rPr>
        <w:t xml:space="preserve"> </w:t>
      </w:r>
    </w:p>
    <w:p w:rsidR="007B3CFE" w:rsidRPr="001E4C70" w:rsidRDefault="007B3CFE">
      <w:pPr>
        <w:ind w:firstLineChars="200" w:firstLine="640"/>
        <w:rPr>
          <w:rFonts w:eastAsia="黑体"/>
          <w:bCs/>
          <w:sz w:val="32"/>
          <w:u w:val="thick"/>
        </w:rPr>
      </w:pPr>
      <w:r w:rsidRPr="001E4C70">
        <w:rPr>
          <w:rFonts w:eastAsia="黑体"/>
          <w:bCs/>
          <w:sz w:val="32"/>
        </w:rPr>
        <w:t>专</w:t>
      </w:r>
      <w:r w:rsidRPr="001E4C70">
        <w:rPr>
          <w:rFonts w:eastAsia="黑体"/>
          <w:bCs/>
          <w:sz w:val="32"/>
        </w:rPr>
        <w:t xml:space="preserve">       </w:t>
      </w:r>
      <w:r w:rsidRPr="001E4C70">
        <w:rPr>
          <w:rFonts w:eastAsia="黑体"/>
          <w:bCs/>
          <w:sz w:val="32"/>
        </w:rPr>
        <w:t>业</w:t>
      </w:r>
      <w:r w:rsidRPr="001E4C70">
        <w:rPr>
          <w:rFonts w:eastAsia="黑体"/>
          <w:bCs/>
          <w:sz w:val="32"/>
        </w:rPr>
        <w:t xml:space="preserve"> </w:t>
      </w:r>
      <w:r w:rsidRPr="001E4C70">
        <w:rPr>
          <w:rFonts w:eastAsia="黑体"/>
          <w:bCs/>
          <w:sz w:val="32"/>
        </w:rPr>
        <w:t>：</w:t>
      </w:r>
      <w:r w:rsidRPr="00A874F6">
        <w:rPr>
          <w:rFonts w:eastAsia="黑体"/>
          <w:bCs/>
          <w:sz w:val="32"/>
          <w:u w:val="thick"/>
        </w:rPr>
        <w:t xml:space="preserve">　　</w:t>
      </w:r>
      <w:r w:rsidRPr="001E4C70">
        <w:rPr>
          <w:rFonts w:eastAsia="黑体"/>
          <w:bCs/>
          <w:sz w:val="32"/>
          <w:u w:val="thick"/>
        </w:rPr>
        <w:t xml:space="preserve">   </w:t>
      </w:r>
      <w:r w:rsidR="009E1194" w:rsidRPr="001E4C70">
        <w:rPr>
          <w:rFonts w:eastAsia="黑体"/>
          <w:bCs/>
          <w:sz w:val="32"/>
          <w:u w:val="thick"/>
        </w:rPr>
        <w:tab/>
      </w:r>
      <w:r w:rsidR="009E1194" w:rsidRPr="001E4C70">
        <w:rPr>
          <w:rFonts w:eastAsia="黑体"/>
          <w:bCs/>
          <w:sz w:val="32"/>
          <w:u w:val="thick"/>
        </w:rPr>
        <w:tab/>
        <w:t xml:space="preserve"> </w:t>
      </w:r>
      <w:r w:rsidRPr="001E4C70">
        <w:rPr>
          <w:rFonts w:eastAsia="黑体"/>
          <w:bCs/>
          <w:sz w:val="32"/>
          <w:u w:val="thick"/>
        </w:rPr>
        <w:t>自动化</w:t>
      </w:r>
      <w:r w:rsidRPr="001E4C70">
        <w:rPr>
          <w:rFonts w:eastAsia="黑体"/>
          <w:bCs/>
          <w:sz w:val="32"/>
          <w:u w:val="thick"/>
        </w:rPr>
        <w:t xml:space="preserve">   </w:t>
      </w:r>
      <w:r w:rsidR="009E1194" w:rsidRPr="001E4C70">
        <w:rPr>
          <w:rFonts w:eastAsia="黑体"/>
          <w:bCs/>
          <w:sz w:val="32"/>
          <w:u w:val="thick"/>
        </w:rPr>
        <w:t xml:space="preserve">   </w:t>
      </w:r>
      <w:r w:rsidRPr="001E4C70">
        <w:rPr>
          <w:rFonts w:eastAsia="黑体"/>
          <w:bCs/>
          <w:sz w:val="32"/>
          <w:u w:val="thick"/>
        </w:rPr>
        <w:t xml:space="preserve">  </w:t>
      </w:r>
      <w:r w:rsidR="009E1194" w:rsidRPr="001E4C70">
        <w:rPr>
          <w:rFonts w:eastAsia="黑体"/>
          <w:bCs/>
          <w:sz w:val="32"/>
          <w:u w:val="thick"/>
        </w:rPr>
        <w:t xml:space="preserve">       </w:t>
      </w:r>
    </w:p>
    <w:p w:rsidR="007B3CFE" w:rsidRPr="00A874F6" w:rsidRDefault="007B3CFE">
      <w:pPr>
        <w:rPr>
          <w:rFonts w:eastAsia="黑体"/>
          <w:bCs/>
          <w:sz w:val="32"/>
          <w:u w:val="thick"/>
        </w:rPr>
      </w:pPr>
      <w:r w:rsidRPr="001E4C70">
        <w:rPr>
          <w:rFonts w:eastAsia="黑体"/>
          <w:bCs/>
          <w:sz w:val="32"/>
        </w:rPr>
        <w:t xml:space="preserve">    </w:t>
      </w:r>
      <w:r w:rsidRPr="001E4C70">
        <w:rPr>
          <w:rFonts w:eastAsia="黑体"/>
          <w:bCs/>
          <w:sz w:val="32"/>
        </w:rPr>
        <w:t>姓</w:t>
      </w:r>
      <w:r w:rsidRPr="001E4C70">
        <w:rPr>
          <w:rFonts w:eastAsia="黑体"/>
          <w:bCs/>
          <w:sz w:val="32"/>
        </w:rPr>
        <w:t xml:space="preserve">       </w:t>
      </w:r>
      <w:r w:rsidRPr="001E4C70">
        <w:rPr>
          <w:rFonts w:eastAsia="黑体"/>
          <w:bCs/>
          <w:sz w:val="32"/>
        </w:rPr>
        <w:t>名</w:t>
      </w:r>
      <w:r w:rsidRPr="001E4C70">
        <w:rPr>
          <w:rFonts w:eastAsia="黑体"/>
          <w:bCs/>
          <w:sz w:val="32"/>
        </w:rPr>
        <w:t xml:space="preserve"> </w:t>
      </w:r>
      <w:r w:rsidRPr="001E4C70">
        <w:rPr>
          <w:rFonts w:eastAsia="黑体"/>
          <w:bCs/>
          <w:sz w:val="32"/>
        </w:rPr>
        <w:t>：</w:t>
      </w:r>
      <w:r w:rsidRPr="00A874F6">
        <w:rPr>
          <w:rFonts w:eastAsia="黑体"/>
          <w:bCs/>
          <w:sz w:val="32"/>
          <w:u w:val="thick"/>
        </w:rPr>
        <w:t xml:space="preserve">            </w:t>
      </w:r>
      <w:ins w:id="10" w:author="Zhonghao Shen" w:date="2016-05-30T15:50:00Z">
        <w:r w:rsidR="005D77F1">
          <w:rPr>
            <w:rFonts w:eastAsia="黑体" w:hint="eastAsia"/>
            <w:bCs/>
            <w:sz w:val="32"/>
            <w:u w:val="thick"/>
          </w:rPr>
          <w:t>沈中皓</w:t>
        </w:r>
      </w:ins>
      <w:del w:id="11" w:author="Zhonghao Shen" w:date="2016-05-30T15:50:00Z">
        <w:r w:rsidR="009E1194" w:rsidRPr="001E4C70" w:rsidDel="005D77F1">
          <w:rPr>
            <w:rFonts w:eastAsia="黑体"/>
            <w:bCs/>
            <w:sz w:val="32"/>
            <w:u w:val="thick"/>
          </w:rPr>
          <w:delText>伊金静</w:delText>
        </w:r>
      </w:del>
      <w:r w:rsidRPr="00A874F6">
        <w:rPr>
          <w:rFonts w:eastAsia="黑体"/>
          <w:bCs/>
          <w:sz w:val="32"/>
          <w:u w:val="thick"/>
        </w:rPr>
        <w:t xml:space="preserve">               </w:t>
      </w:r>
    </w:p>
    <w:p w:rsidR="007B3CFE" w:rsidRPr="001E4C70" w:rsidRDefault="007B3CFE">
      <w:pPr>
        <w:ind w:firstLineChars="200" w:firstLine="640"/>
        <w:rPr>
          <w:rFonts w:eastAsia="黑体"/>
          <w:bCs/>
          <w:sz w:val="32"/>
          <w:u w:val="thick"/>
        </w:rPr>
      </w:pPr>
      <w:r w:rsidRPr="001E4C70">
        <w:rPr>
          <w:rFonts w:eastAsia="黑体"/>
          <w:bCs/>
          <w:sz w:val="32"/>
        </w:rPr>
        <w:t>学</w:t>
      </w:r>
      <w:r w:rsidRPr="001E4C70">
        <w:rPr>
          <w:rFonts w:eastAsia="黑体"/>
          <w:bCs/>
          <w:sz w:val="32"/>
        </w:rPr>
        <w:t xml:space="preserve">       </w:t>
      </w:r>
      <w:r w:rsidRPr="001E4C70">
        <w:rPr>
          <w:rFonts w:eastAsia="黑体"/>
          <w:bCs/>
          <w:sz w:val="32"/>
        </w:rPr>
        <w:t>号</w:t>
      </w:r>
      <w:r w:rsidRPr="001E4C70">
        <w:rPr>
          <w:rFonts w:eastAsia="黑体"/>
          <w:bCs/>
          <w:sz w:val="32"/>
        </w:rPr>
        <w:t xml:space="preserve"> </w:t>
      </w:r>
      <w:r w:rsidRPr="001E4C70">
        <w:rPr>
          <w:rFonts w:eastAsia="黑体"/>
          <w:bCs/>
          <w:sz w:val="32"/>
        </w:rPr>
        <w:t>：</w:t>
      </w:r>
      <w:r w:rsidRPr="00A874F6">
        <w:rPr>
          <w:rFonts w:eastAsia="黑体"/>
          <w:bCs/>
          <w:sz w:val="32"/>
          <w:u w:val="thick"/>
        </w:rPr>
        <w:t xml:space="preserve">　　　　　</w:t>
      </w:r>
      <w:r w:rsidRPr="001E4C70">
        <w:rPr>
          <w:rFonts w:eastAsia="黑体"/>
          <w:bCs/>
          <w:sz w:val="32"/>
          <w:u w:val="thick"/>
        </w:rPr>
        <w:t>1</w:t>
      </w:r>
      <w:r w:rsidR="009E1194" w:rsidRPr="001E4C70">
        <w:rPr>
          <w:rFonts w:eastAsia="黑体"/>
          <w:bCs/>
          <w:sz w:val="32"/>
          <w:u w:val="thick"/>
        </w:rPr>
        <w:t>2</w:t>
      </w:r>
      <w:r w:rsidRPr="001E4C70">
        <w:rPr>
          <w:rFonts w:eastAsia="黑体"/>
          <w:bCs/>
          <w:sz w:val="32"/>
          <w:u w:val="thick"/>
        </w:rPr>
        <w:t>090</w:t>
      </w:r>
      <w:r w:rsidR="009E1194" w:rsidRPr="001E4C70">
        <w:rPr>
          <w:rFonts w:eastAsia="黑体"/>
          <w:bCs/>
          <w:sz w:val="32"/>
          <w:u w:val="thick"/>
        </w:rPr>
        <w:t>0</w:t>
      </w:r>
      <w:ins w:id="12" w:author="Zhonghao Shen" w:date="2016-05-30T15:50:00Z">
        <w:r w:rsidR="005D77F1">
          <w:rPr>
            <w:rFonts w:eastAsia="黑体" w:hint="eastAsia"/>
            <w:bCs/>
            <w:sz w:val="32"/>
            <w:u w:val="thick"/>
          </w:rPr>
          <w:t>715</w:t>
        </w:r>
      </w:ins>
      <w:del w:id="13" w:author="Zhonghao Shen" w:date="2016-05-30T15:50:00Z">
        <w:r w:rsidR="009E1194" w:rsidRPr="001E4C70" w:rsidDel="005D77F1">
          <w:rPr>
            <w:rFonts w:eastAsia="黑体"/>
            <w:bCs/>
            <w:sz w:val="32"/>
            <w:u w:val="thick"/>
          </w:rPr>
          <w:delText>307</w:delText>
        </w:r>
      </w:del>
      <w:r w:rsidRPr="001E4C70">
        <w:rPr>
          <w:rFonts w:eastAsia="黑体"/>
          <w:bCs/>
          <w:sz w:val="32"/>
          <w:u w:val="thick"/>
        </w:rPr>
        <w:t xml:space="preserve">      </w:t>
      </w:r>
      <w:r w:rsidRPr="001E4C70">
        <w:rPr>
          <w:rFonts w:eastAsia="黑体"/>
          <w:bCs/>
          <w:sz w:val="32"/>
          <w:u w:val="thick"/>
        </w:rPr>
        <w:t xml:space="preserve">　　　　</w:t>
      </w:r>
    </w:p>
    <w:p w:rsidR="007B3CFE" w:rsidRPr="001E4C70" w:rsidRDefault="007B3CFE">
      <w:pPr>
        <w:ind w:firstLineChars="200" w:firstLine="640"/>
        <w:rPr>
          <w:rFonts w:eastAsia="黑体"/>
          <w:bCs/>
          <w:sz w:val="32"/>
          <w:u w:val="thick"/>
        </w:rPr>
      </w:pPr>
      <w:r w:rsidRPr="001E4C70">
        <w:rPr>
          <w:rFonts w:eastAsia="黑体"/>
          <w:bCs/>
          <w:sz w:val="32"/>
        </w:rPr>
        <w:t>指</w:t>
      </w:r>
      <w:r w:rsidRPr="001E4C70">
        <w:rPr>
          <w:rFonts w:eastAsia="黑体"/>
          <w:bCs/>
          <w:sz w:val="32"/>
        </w:rPr>
        <w:t xml:space="preserve"> </w:t>
      </w:r>
      <w:r w:rsidRPr="001E4C70">
        <w:rPr>
          <w:rFonts w:eastAsia="黑体"/>
          <w:bCs/>
          <w:sz w:val="32"/>
        </w:rPr>
        <w:t>导</w:t>
      </w:r>
      <w:r w:rsidRPr="001E4C70">
        <w:rPr>
          <w:rFonts w:eastAsia="黑体"/>
          <w:bCs/>
          <w:sz w:val="32"/>
        </w:rPr>
        <w:t xml:space="preserve"> </w:t>
      </w:r>
      <w:r w:rsidRPr="001E4C70">
        <w:rPr>
          <w:rFonts w:eastAsia="黑体"/>
          <w:bCs/>
          <w:sz w:val="32"/>
        </w:rPr>
        <w:t>教</w:t>
      </w:r>
      <w:r w:rsidRPr="001E4C70">
        <w:rPr>
          <w:rFonts w:eastAsia="黑体"/>
          <w:bCs/>
          <w:sz w:val="32"/>
        </w:rPr>
        <w:t xml:space="preserve"> </w:t>
      </w:r>
      <w:r w:rsidRPr="001E4C70">
        <w:rPr>
          <w:rFonts w:eastAsia="黑体"/>
          <w:bCs/>
          <w:sz w:val="32"/>
        </w:rPr>
        <w:t>师</w:t>
      </w:r>
      <w:r w:rsidRPr="001E4C70">
        <w:rPr>
          <w:rFonts w:eastAsia="黑体"/>
          <w:bCs/>
          <w:sz w:val="32"/>
        </w:rPr>
        <w:t xml:space="preserve"> </w:t>
      </w:r>
      <w:r w:rsidRPr="001E4C70">
        <w:rPr>
          <w:rFonts w:eastAsia="黑体"/>
          <w:bCs/>
          <w:sz w:val="32"/>
        </w:rPr>
        <w:t>：</w:t>
      </w:r>
      <w:r w:rsidRPr="00A874F6">
        <w:rPr>
          <w:rFonts w:eastAsia="黑体"/>
          <w:bCs/>
          <w:sz w:val="32"/>
          <w:u w:val="thick"/>
        </w:rPr>
        <w:t xml:space="preserve">　　</w:t>
      </w:r>
      <w:r w:rsidRPr="001E4C70">
        <w:rPr>
          <w:rFonts w:eastAsia="黑体"/>
          <w:bCs/>
          <w:sz w:val="32"/>
          <w:u w:val="thick"/>
        </w:rPr>
        <w:t xml:space="preserve">　　　　</w:t>
      </w:r>
      <w:ins w:id="14" w:author="Zhonghao Shen" w:date="2016-05-30T15:50:00Z">
        <w:r w:rsidR="005D77F1">
          <w:rPr>
            <w:rFonts w:eastAsia="黑体" w:hint="eastAsia"/>
            <w:bCs/>
            <w:sz w:val="32"/>
            <w:u w:val="thick"/>
          </w:rPr>
          <w:t xml:space="preserve"> </w:t>
        </w:r>
        <w:r w:rsidR="005D77F1">
          <w:rPr>
            <w:rFonts w:eastAsia="黑体" w:hint="eastAsia"/>
            <w:bCs/>
            <w:kern w:val="0"/>
            <w:sz w:val="32"/>
            <w:szCs w:val="32"/>
            <w:u w:val="thick"/>
            <w:lang w:val="zh-CN"/>
          </w:rPr>
          <w:t>龚</w:t>
        </w:r>
        <w:r w:rsidR="005D77F1">
          <w:rPr>
            <w:rFonts w:eastAsia="黑体" w:hint="eastAsia"/>
            <w:bCs/>
            <w:kern w:val="0"/>
            <w:sz w:val="32"/>
            <w:szCs w:val="32"/>
            <w:u w:val="thick"/>
            <w:lang w:val="zh-CN"/>
          </w:rPr>
          <w:t xml:space="preserve"> </w:t>
        </w:r>
        <w:r w:rsidR="005D77F1">
          <w:rPr>
            <w:rFonts w:eastAsia="黑体" w:hint="eastAsia"/>
            <w:bCs/>
            <w:kern w:val="0"/>
            <w:sz w:val="32"/>
            <w:szCs w:val="32"/>
            <w:u w:val="thick"/>
            <w:lang w:val="zh-CN"/>
          </w:rPr>
          <w:t>涛</w:t>
        </w:r>
      </w:ins>
      <w:del w:id="15" w:author="Zhonghao Shen" w:date="2016-05-30T15:50:00Z">
        <w:r w:rsidR="009E1194" w:rsidRPr="001E4C70" w:rsidDel="005D77F1">
          <w:rPr>
            <w:rFonts w:eastAsia="黑体"/>
            <w:bCs/>
            <w:kern w:val="0"/>
            <w:sz w:val="32"/>
            <w:szCs w:val="32"/>
            <w:u w:val="thick"/>
            <w:lang w:val="zh-CN"/>
          </w:rPr>
          <w:delText>丁永生</w:delText>
        </w:r>
      </w:del>
      <w:r w:rsidRPr="00A874F6">
        <w:rPr>
          <w:rFonts w:eastAsia="黑体"/>
          <w:bCs/>
          <w:kern w:val="0"/>
          <w:sz w:val="32"/>
          <w:szCs w:val="32"/>
          <w:u w:val="thick"/>
          <w:lang w:val="zh-CN"/>
        </w:rPr>
        <w:t xml:space="preserve">        </w:t>
      </w:r>
      <w:r w:rsidRPr="001E4C70">
        <w:rPr>
          <w:rFonts w:eastAsia="黑体"/>
          <w:bCs/>
          <w:kern w:val="0"/>
          <w:sz w:val="32"/>
          <w:szCs w:val="32"/>
          <w:u w:val="thick"/>
        </w:rPr>
        <w:t xml:space="preserve">  </w:t>
      </w:r>
      <w:r w:rsidRPr="001E4C70">
        <w:rPr>
          <w:rFonts w:eastAsia="黑体"/>
          <w:bCs/>
          <w:sz w:val="32"/>
          <w:u w:val="thick"/>
        </w:rPr>
        <w:t xml:space="preserve">　　</w:t>
      </w:r>
      <w:r w:rsidRPr="001E4C70">
        <w:rPr>
          <w:rFonts w:eastAsia="黑体"/>
          <w:bCs/>
          <w:sz w:val="32"/>
          <w:u w:val="thick"/>
        </w:rPr>
        <w:t xml:space="preserve"> </w:t>
      </w:r>
    </w:p>
    <w:p w:rsidR="007B3CFE" w:rsidRPr="001E4C70" w:rsidRDefault="007B3CFE"/>
    <w:p w:rsidR="007B3CFE" w:rsidRPr="001E4C70" w:rsidRDefault="007B3CFE">
      <w:pPr>
        <w:jc w:val="center"/>
        <w:rPr>
          <w:rFonts w:eastAsia="楷体_GB2312"/>
          <w:b/>
          <w:sz w:val="32"/>
        </w:rPr>
      </w:pPr>
    </w:p>
    <w:p w:rsidR="007B3CFE" w:rsidRPr="001E4C70" w:rsidRDefault="007B3CFE">
      <w:pPr>
        <w:jc w:val="center"/>
        <w:rPr>
          <w:rFonts w:eastAsia="楷体_GB2312"/>
          <w:b/>
          <w:sz w:val="32"/>
        </w:rPr>
      </w:pPr>
      <w:r w:rsidRPr="001E4C70">
        <w:rPr>
          <w:rFonts w:eastAsia="楷体_GB2312"/>
          <w:b/>
          <w:sz w:val="32"/>
        </w:rPr>
        <w:t xml:space="preserve"> </w:t>
      </w:r>
      <w:r w:rsidRPr="001E4C70">
        <w:rPr>
          <w:rFonts w:eastAsia="楷体_GB2312"/>
          <w:b/>
          <w:sz w:val="32"/>
        </w:rPr>
        <w:t>二</w:t>
      </w:r>
      <w:r w:rsidR="00211367" w:rsidRPr="001E4C70">
        <w:rPr>
          <w:rFonts w:eastAsia="楷体_GB2312"/>
          <w:b/>
          <w:sz w:val="32"/>
        </w:rPr>
        <w:t>0</w:t>
      </w:r>
      <w:r w:rsidR="00211367" w:rsidRPr="001E4C70">
        <w:rPr>
          <w:rFonts w:eastAsia="楷体_GB2312"/>
          <w:b/>
          <w:sz w:val="32"/>
        </w:rPr>
        <w:t>一六</w:t>
      </w:r>
      <w:r w:rsidRPr="00A874F6">
        <w:rPr>
          <w:rFonts w:eastAsia="楷体_GB2312"/>
          <w:b/>
          <w:sz w:val="32"/>
        </w:rPr>
        <w:t xml:space="preserve"> </w:t>
      </w:r>
      <w:r w:rsidRPr="001E4C70">
        <w:rPr>
          <w:rFonts w:eastAsia="楷体_GB2312"/>
          <w:b/>
          <w:sz w:val="32"/>
        </w:rPr>
        <w:t>年</w:t>
      </w:r>
      <w:r w:rsidR="00B7209E" w:rsidRPr="001E4C70">
        <w:rPr>
          <w:rFonts w:eastAsia="楷体_GB2312"/>
          <w:b/>
          <w:sz w:val="32"/>
        </w:rPr>
        <w:t xml:space="preserve"> </w:t>
      </w:r>
      <w:r w:rsidR="00211367" w:rsidRPr="001E4C70">
        <w:rPr>
          <w:rFonts w:eastAsia="楷体_GB2312"/>
          <w:b/>
          <w:sz w:val="32"/>
        </w:rPr>
        <w:t>三</w:t>
      </w:r>
      <w:r w:rsidR="00B7209E" w:rsidRPr="001E4C70">
        <w:rPr>
          <w:rFonts w:eastAsia="楷体_GB2312"/>
          <w:b/>
          <w:sz w:val="32"/>
        </w:rPr>
        <w:t xml:space="preserve"> </w:t>
      </w:r>
      <w:r w:rsidRPr="00A874F6">
        <w:rPr>
          <w:rFonts w:eastAsia="楷体_GB2312"/>
          <w:b/>
          <w:sz w:val="32"/>
        </w:rPr>
        <w:t>月</w:t>
      </w:r>
      <w:r w:rsidR="00B7209E" w:rsidRPr="001E4C70">
        <w:rPr>
          <w:rFonts w:eastAsia="楷体_GB2312"/>
          <w:b/>
          <w:sz w:val="32"/>
        </w:rPr>
        <w:t xml:space="preserve"> </w:t>
      </w:r>
      <w:r w:rsidR="00211367" w:rsidRPr="001E4C70">
        <w:rPr>
          <w:rFonts w:eastAsia="楷体_GB2312"/>
          <w:b/>
          <w:sz w:val="32"/>
        </w:rPr>
        <w:t>八</w:t>
      </w:r>
      <w:r w:rsidR="00B7209E" w:rsidRPr="00A874F6">
        <w:rPr>
          <w:rFonts w:eastAsia="楷体_GB2312"/>
          <w:b/>
          <w:sz w:val="32"/>
        </w:rPr>
        <w:t xml:space="preserve"> </w:t>
      </w:r>
      <w:r w:rsidRPr="001E4C70">
        <w:rPr>
          <w:rFonts w:eastAsia="楷体_GB2312"/>
          <w:b/>
          <w:sz w:val="32"/>
        </w:rPr>
        <w:t>日</w:t>
      </w:r>
    </w:p>
    <w:p w:rsidR="007B3CFE" w:rsidRPr="001E4C70" w:rsidRDefault="007B3CFE">
      <w:pPr>
        <w:jc w:val="center"/>
        <w:rPr>
          <w:rFonts w:eastAsia="楷体_GB2312"/>
          <w:b/>
          <w:sz w:val="32"/>
        </w:rPr>
      </w:pPr>
    </w:p>
    <w:p w:rsidR="007B3CFE" w:rsidRPr="001E4C70" w:rsidRDefault="007B3CFE">
      <w:pPr>
        <w:jc w:val="center"/>
        <w:rPr>
          <w:rFonts w:eastAsia="黑体"/>
          <w:b/>
          <w:bCs/>
          <w:kern w:val="0"/>
          <w:sz w:val="32"/>
        </w:rPr>
      </w:pPr>
    </w:p>
    <w:p w:rsidR="00D21DBC" w:rsidRDefault="008D242D" w:rsidP="00D21DBC">
      <w:pPr>
        <w:jc w:val="center"/>
        <w:rPr>
          <w:ins w:id="16" w:author="Zhonghao Shen" w:date="2016-05-30T15:51:00Z"/>
          <w:rFonts w:ascii="黑体" w:eastAsia="黑体"/>
          <w:b/>
          <w:bCs/>
          <w:color w:val="000000"/>
          <w:sz w:val="32"/>
          <w:szCs w:val="36"/>
        </w:rPr>
      </w:pPr>
      <w:del w:id="17" w:author="Zhonghao Shen" w:date="2016-05-30T15:51:00Z">
        <w:r w:rsidRPr="001E4C70" w:rsidDel="00D21DBC">
          <w:rPr>
            <w:rFonts w:eastAsia="黑体"/>
            <w:b/>
            <w:bCs/>
            <w:kern w:val="0"/>
            <w:sz w:val="32"/>
            <w:lang w:val="zh-CN"/>
          </w:rPr>
          <w:delText>碳</w:delText>
        </w:r>
      </w:del>
      <w:bookmarkStart w:id="18" w:name="OLE_LINK4"/>
      <w:bookmarkStart w:id="19" w:name="OLE_LINK5"/>
      <w:ins w:id="20" w:author="Zhonghao Shen" w:date="2016-05-30T15:51:00Z">
        <w:r w:rsidR="00D21DBC">
          <w:rPr>
            <w:rFonts w:eastAsia="黑体" w:hint="eastAsia"/>
            <w:b/>
            <w:bCs/>
            <w:kern w:val="0"/>
            <w:sz w:val="32"/>
            <w:lang w:val="zh-CN"/>
          </w:rPr>
          <w:t>基</w:t>
        </w:r>
        <w:r w:rsidR="00D21DBC" w:rsidRPr="00F53EF9">
          <w:rPr>
            <w:rFonts w:ascii="黑体" w:eastAsia="黑体" w:hint="eastAsia"/>
            <w:b/>
            <w:bCs/>
            <w:color w:val="000000"/>
            <w:kern w:val="0"/>
            <w:sz w:val="32"/>
            <w:lang w:val="zh-CN"/>
          </w:rPr>
          <w:t>于互联网web端的社区电商自动配送系统</w:t>
        </w:r>
      </w:ins>
    </w:p>
    <w:bookmarkEnd w:id="18"/>
    <w:bookmarkEnd w:id="19"/>
    <w:p w:rsidR="007B3CFE" w:rsidRPr="00A874F6" w:rsidDel="00D21DBC" w:rsidRDefault="008D242D">
      <w:pPr>
        <w:jc w:val="center"/>
        <w:rPr>
          <w:del w:id="21" w:author="Zhonghao Shen" w:date="2016-05-30T15:51:00Z"/>
          <w:rFonts w:eastAsia="黑体"/>
          <w:b/>
          <w:bCs/>
          <w:sz w:val="32"/>
          <w:szCs w:val="36"/>
        </w:rPr>
      </w:pPr>
      <w:del w:id="22" w:author="Zhonghao Shen" w:date="2016-05-30T15:51:00Z">
        <w:r w:rsidRPr="001E4C70" w:rsidDel="00D21DBC">
          <w:rPr>
            <w:rFonts w:eastAsia="黑体"/>
            <w:b/>
            <w:bCs/>
            <w:kern w:val="0"/>
            <w:sz w:val="32"/>
            <w:lang w:val="zh-CN"/>
          </w:rPr>
          <w:delText>纤维</w:delText>
        </w:r>
        <w:r w:rsidR="00CA7303" w:rsidRPr="001E4C70" w:rsidDel="00D21DBC">
          <w:rPr>
            <w:rFonts w:eastAsia="黑体"/>
            <w:b/>
            <w:bCs/>
            <w:kern w:val="0"/>
            <w:sz w:val="32"/>
            <w:lang w:val="zh-CN"/>
          </w:rPr>
          <w:delText>凝固浴过程的数据驱动</w:delText>
        </w:r>
        <w:r w:rsidRPr="001E4C70" w:rsidDel="00D21DBC">
          <w:rPr>
            <w:rFonts w:eastAsia="黑体"/>
            <w:b/>
            <w:bCs/>
            <w:kern w:val="0"/>
            <w:sz w:val="32"/>
            <w:lang w:val="zh-CN"/>
          </w:rPr>
          <w:delText>控制</w:delText>
        </w:r>
      </w:del>
    </w:p>
    <w:p w:rsidR="007B3CFE" w:rsidRPr="001E4C70" w:rsidRDefault="007B3CFE">
      <w:pPr>
        <w:jc w:val="center"/>
        <w:rPr>
          <w:rFonts w:eastAsia="黑体"/>
          <w:b/>
          <w:sz w:val="36"/>
          <w:szCs w:val="36"/>
        </w:rPr>
      </w:pPr>
    </w:p>
    <w:p w:rsidR="00D40AEA" w:rsidRPr="001E4C70" w:rsidRDefault="007B3CFE" w:rsidP="001B70DB">
      <w:pPr>
        <w:pStyle w:val="3"/>
        <w:rPr>
          <w:rFonts w:eastAsia="黑体"/>
          <w:sz w:val="28"/>
        </w:rPr>
      </w:pPr>
      <w:r w:rsidRPr="001E4C70">
        <w:rPr>
          <w:rFonts w:eastAsia="黑体"/>
          <w:sz w:val="28"/>
        </w:rPr>
        <w:t>背景介绍</w:t>
      </w:r>
    </w:p>
    <w:p w:rsidR="000319BF" w:rsidRPr="001E4C70" w:rsidDel="00A86BBD" w:rsidRDefault="000319BF" w:rsidP="00941E1E">
      <w:pPr>
        <w:pStyle w:val="a0"/>
        <w:spacing w:line="360" w:lineRule="auto"/>
        <w:ind w:firstLine="480"/>
        <w:jc w:val="left"/>
        <w:rPr>
          <w:del w:id="23" w:author="Zhonghao Shen" w:date="2016-05-30T15:51:00Z"/>
          <w:sz w:val="24"/>
        </w:rPr>
        <w:pPrChange w:id="24" w:author="Zhonghao Shen" w:date="2016-05-30T16:02:00Z">
          <w:pPr>
            <w:pStyle w:val="a0"/>
            <w:spacing w:line="360" w:lineRule="auto"/>
            <w:ind w:firstLine="480"/>
          </w:pPr>
        </w:pPrChange>
      </w:pPr>
      <w:del w:id="25" w:author="Zhonghao Shen" w:date="2016-05-30T15:51:00Z">
        <w:r w:rsidRPr="00A874F6" w:rsidDel="00A86BBD">
          <w:rPr>
            <w:sz w:val="24"/>
          </w:rPr>
          <w:delText>碳纤维是一种新型纤维材料，含碳量在</w:delText>
        </w:r>
        <w:r w:rsidRPr="00A874F6" w:rsidDel="00A86BBD">
          <w:rPr>
            <w:sz w:val="24"/>
          </w:rPr>
          <w:delText>95%</w:delText>
        </w:r>
        <w:r w:rsidRPr="00A874F6" w:rsidDel="00A86BBD">
          <w:rPr>
            <w:sz w:val="24"/>
          </w:rPr>
          <w:delText>以上。碳纤维的强度高，模量高，密度低，导电导热性能良好，非氧化环境下耐超高温，较好的耐疲劳性和耐腐蚀性。因为碳纤维具备的这些优良性能，在工业各领域都有广泛的用途，特别是在国防军工和民用方面。我国对碳纤维的需求量逐日增加，对碳纤维产品性能的要求也越来越高，碳纤维生产技术有待深入研究和提升。</w:delText>
        </w:r>
      </w:del>
    </w:p>
    <w:p w:rsidR="000319BF" w:rsidRPr="001E4C70" w:rsidDel="00A86BBD" w:rsidRDefault="000319BF" w:rsidP="00941E1E">
      <w:pPr>
        <w:pStyle w:val="a0"/>
        <w:spacing w:line="360" w:lineRule="auto"/>
        <w:ind w:firstLine="480"/>
        <w:jc w:val="left"/>
        <w:rPr>
          <w:del w:id="26" w:author="Zhonghao Shen" w:date="2016-05-30T15:51:00Z"/>
          <w:sz w:val="24"/>
        </w:rPr>
        <w:pPrChange w:id="27" w:author="Zhonghao Shen" w:date="2016-05-30T16:02:00Z">
          <w:pPr>
            <w:pStyle w:val="a0"/>
            <w:spacing w:line="360" w:lineRule="auto"/>
            <w:ind w:firstLine="480"/>
          </w:pPr>
        </w:pPrChange>
      </w:pPr>
      <w:del w:id="28" w:author="Zhonghao Shen" w:date="2016-05-30T15:51:00Z">
        <w:r w:rsidRPr="001E4C70" w:rsidDel="00A86BBD">
          <w:rPr>
            <w:sz w:val="24"/>
          </w:rPr>
          <w:delText>市场上使用最普遍的是聚丙烯腈（</w:delText>
        </w:r>
        <w:r w:rsidRPr="001E4C70" w:rsidDel="00A86BBD">
          <w:rPr>
            <w:sz w:val="24"/>
          </w:rPr>
          <w:delText>PAN</w:delText>
        </w:r>
        <w:r w:rsidRPr="001E4C70" w:rsidDel="00A86BBD">
          <w:rPr>
            <w:sz w:val="24"/>
          </w:rPr>
          <w:delText>）基碳纤维，所以本论文以</w:delText>
        </w:r>
        <w:r w:rsidRPr="001E4C70" w:rsidDel="00A86BBD">
          <w:rPr>
            <w:sz w:val="24"/>
          </w:rPr>
          <w:delText>PAN</w:delText>
        </w:r>
        <w:r w:rsidRPr="001E4C70" w:rsidDel="00A86BBD">
          <w:rPr>
            <w:sz w:val="24"/>
          </w:rPr>
          <w:delText>基碳纤维为主要研究对象。在碳纤维原丝生产的众多环节中，凝固环节是一个十分重要的环节，对纤维产品性能的影响很大，同时也是控制精度要求高的环节。因此，为了提高碳纤维的产品质量和产量，必须充分了解碳纤维原丝凝固过程的机理，设计合理的控制方案。</w:delText>
        </w:r>
      </w:del>
    </w:p>
    <w:p w:rsidR="00A86BBD" w:rsidRPr="006D3A4F" w:rsidRDefault="000319BF" w:rsidP="00941E1E">
      <w:pPr>
        <w:spacing w:line="360" w:lineRule="auto"/>
        <w:ind w:firstLineChars="200" w:firstLine="480"/>
        <w:jc w:val="left"/>
        <w:rPr>
          <w:ins w:id="29" w:author="Zhonghao Shen" w:date="2016-05-30T15:51:00Z"/>
          <w:rFonts w:ascii="宋体" w:hAnsi="宋体"/>
          <w:sz w:val="24"/>
        </w:rPr>
        <w:pPrChange w:id="30" w:author="Zhonghao Shen" w:date="2016-05-30T16:02:00Z">
          <w:pPr>
            <w:spacing w:line="360" w:lineRule="auto"/>
            <w:ind w:firstLineChars="200" w:firstLine="480"/>
          </w:pPr>
        </w:pPrChange>
      </w:pPr>
      <w:del w:id="31" w:author="Zhonghao Shen" w:date="2016-05-30T15:51:00Z">
        <w:r w:rsidRPr="001E4C70" w:rsidDel="00A86BBD">
          <w:rPr>
            <w:sz w:val="24"/>
          </w:rPr>
          <w:delText>随着工业发展，控制系统变得越来越复杂，传统控制方法的局限性日益凸显。科学家们提出了一类不依赖机理数学模型的数据驱动控制方法。这种方法只需要系统数据，经过一系列计算，能够获得很好的控制效果。将数据驱动控制方法运用于实际复杂生产工程中，可以进行更加准确、稳定、高效的生产控制。</w:delText>
        </w:r>
      </w:del>
      <w:ins w:id="32" w:author="Zhonghao Shen" w:date="2016-05-30T15:52:00Z">
        <w:r w:rsidR="00661F59">
          <w:rPr>
            <w:rFonts w:ascii="宋体" w:hAnsi="宋体" w:hint="eastAsia"/>
            <w:sz w:val="24"/>
          </w:rPr>
          <w:t>关于</w:t>
        </w:r>
      </w:ins>
      <w:ins w:id="33" w:author="Zhonghao Shen" w:date="2016-05-30T15:51:00Z">
        <w:r w:rsidR="00A86BBD" w:rsidRPr="00A86BBD">
          <w:rPr>
            <w:rFonts w:ascii="宋体" w:hAnsi="宋体" w:hint="eastAsia"/>
            <w:sz w:val="24"/>
            <w:rPrChange w:id="34" w:author="Zhonghao Shen" w:date="2016-05-30T15:52:00Z">
              <w:rPr>
                <w:rFonts w:ascii="宋体" w:hAnsi="宋体" w:hint="eastAsia"/>
                <w:b/>
                <w:sz w:val="24"/>
              </w:rPr>
            </w:rPrChange>
          </w:rPr>
          <w:t>电子商务。</w:t>
        </w:r>
        <w:r w:rsidR="00A86BBD" w:rsidRPr="00473D2F">
          <w:rPr>
            <w:rFonts w:ascii="宋体" w:hAnsi="宋体"/>
            <w:sz w:val="24"/>
          </w:rPr>
          <w:t>随着物联网、云计算和移动终端等新一代信息技术的飞速发展和应用的日益普及，电子商务作为一种新型商业模式，正在与实体经济加速融合，对人们的日常生产、生活和消费产生深刻影响，并且已经成为信息化、网络化、市场化、国际化条件下配置资源的重要途径，</w:t>
        </w:r>
        <w:bookmarkStart w:id="35" w:name="OLE_LINK6"/>
        <w:r w:rsidR="00A86BBD" w:rsidRPr="00473D2F">
          <w:rPr>
            <w:rFonts w:ascii="宋体" w:hAnsi="宋体"/>
            <w:sz w:val="24"/>
          </w:rPr>
          <w:t>成为引领经济社会发展进步的一种重要力量</w:t>
        </w:r>
        <w:bookmarkEnd w:id="35"/>
        <w:r w:rsidR="00A86BBD" w:rsidRPr="00473D2F">
          <w:rPr>
            <w:rFonts w:ascii="宋体" w:hAnsi="宋体"/>
            <w:sz w:val="24"/>
          </w:rPr>
          <w:t xml:space="preserve">。 </w:t>
        </w:r>
      </w:ins>
    </w:p>
    <w:p w:rsidR="00A86BBD" w:rsidRPr="006D3A4F" w:rsidRDefault="000D369E" w:rsidP="00941E1E">
      <w:pPr>
        <w:spacing w:line="360" w:lineRule="auto"/>
        <w:ind w:firstLineChars="200" w:firstLine="480"/>
        <w:jc w:val="left"/>
        <w:rPr>
          <w:ins w:id="36" w:author="Zhonghao Shen" w:date="2016-05-30T15:51:00Z"/>
          <w:rFonts w:ascii="宋体" w:hAnsi="宋体"/>
          <w:sz w:val="24"/>
        </w:rPr>
        <w:pPrChange w:id="37" w:author="Zhonghao Shen" w:date="2016-05-30T16:02:00Z">
          <w:pPr>
            <w:spacing w:line="360" w:lineRule="auto"/>
            <w:ind w:firstLineChars="200" w:firstLine="480"/>
          </w:pPr>
        </w:pPrChange>
      </w:pPr>
      <w:ins w:id="38" w:author="Zhonghao Shen" w:date="2016-05-30T15:52:00Z">
        <w:r>
          <w:rPr>
            <w:rFonts w:ascii="宋体" w:hAnsi="宋体" w:hint="eastAsia"/>
            <w:sz w:val="24"/>
          </w:rPr>
          <w:t>关于</w:t>
        </w:r>
      </w:ins>
      <w:ins w:id="39" w:author="Zhonghao Shen" w:date="2016-05-30T15:51:00Z">
        <w:r w:rsidR="00A86BBD" w:rsidRPr="00A86BBD">
          <w:rPr>
            <w:rFonts w:ascii="宋体" w:hAnsi="宋体" w:hint="eastAsia"/>
            <w:sz w:val="24"/>
            <w:rPrChange w:id="40" w:author="Zhonghao Shen" w:date="2016-05-30T15:52:00Z">
              <w:rPr>
                <w:rFonts w:ascii="宋体" w:hAnsi="宋体" w:hint="eastAsia"/>
                <w:b/>
                <w:sz w:val="24"/>
              </w:rPr>
            </w:rPrChange>
          </w:rPr>
          <w:t>社区电商。</w:t>
        </w:r>
        <w:bookmarkStart w:id="41" w:name="OLE_LINK7"/>
        <w:r w:rsidR="00A86BBD" w:rsidRPr="006878AB">
          <w:rPr>
            <w:rFonts w:ascii="宋体" w:hAnsi="宋体"/>
            <w:sz w:val="24"/>
          </w:rPr>
          <w:t>社区电商包含了两层含义，即社区电子商务和社区化的电子商务。</w:t>
        </w:r>
        <w:bookmarkEnd w:id="41"/>
        <w:r w:rsidR="00A86BBD" w:rsidRPr="006878AB">
          <w:rPr>
            <w:rFonts w:ascii="宋体" w:hAnsi="宋体"/>
            <w:sz w:val="24"/>
          </w:rPr>
          <w:t>社区电子商务是基于社区的基础上开展电子商务，而社区化的电子商务，是在围绕电子商务的平台如何研究把这个电子商务做的社区化。社区电商，一边低成本地组织用户，一边组织便宜的商品，社区型电商就像是一个组织者，在最靠近消费者的地方进行资源匹配。</w:t>
        </w:r>
      </w:ins>
    </w:p>
    <w:p w:rsidR="00A86BBD" w:rsidRDefault="000D369E" w:rsidP="00941E1E">
      <w:pPr>
        <w:spacing w:line="360" w:lineRule="auto"/>
        <w:ind w:firstLineChars="200" w:firstLine="480"/>
        <w:jc w:val="left"/>
        <w:rPr>
          <w:ins w:id="42" w:author="Zhonghao Shen" w:date="2016-05-30T15:51:00Z"/>
          <w:rFonts w:ascii="宋体" w:hAnsi="宋体"/>
          <w:sz w:val="24"/>
        </w:rPr>
        <w:pPrChange w:id="43" w:author="Zhonghao Shen" w:date="2016-05-30T16:02:00Z">
          <w:pPr>
            <w:spacing w:line="360" w:lineRule="auto"/>
            <w:ind w:firstLineChars="200" w:firstLine="480"/>
          </w:pPr>
        </w:pPrChange>
      </w:pPr>
      <w:ins w:id="44" w:author="Zhonghao Shen" w:date="2016-05-30T15:52:00Z">
        <w:r>
          <w:rPr>
            <w:rFonts w:ascii="宋体" w:hAnsi="宋体" w:hint="eastAsia"/>
            <w:sz w:val="24"/>
          </w:rPr>
          <w:t>关于</w:t>
        </w:r>
      </w:ins>
      <w:ins w:id="45" w:author="Zhonghao Shen" w:date="2016-05-30T15:51:00Z">
        <w:r w:rsidR="00A86BBD" w:rsidRPr="00A86BBD">
          <w:rPr>
            <w:rFonts w:ascii="宋体" w:hAnsi="宋体" w:hint="eastAsia"/>
            <w:sz w:val="24"/>
            <w:rPrChange w:id="46" w:author="Zhonghao Shen" w:date="2016-05-30T15:52:00Z">
              <w:rPr>
                <w:rFonts w:ascii="宋体" w:hAnsi="宋体" w:hint="eastAsia"/>
                <w:b/>
                <w:sz w:val="24"/>
              </w:rPr>
            </w:rPrChange>
          </w:rPr>
          <w:t>机器人。</w:t>
        </w:r>
        <w:r w:rsidR="00A86BBD" w:rsidRPr="006D3A4F">
          <w:rPr>
            <w:rFonts w:ascii="宋体" w:hAnsi="宋体" w:hint="eastAsia"/>
            <w:sz w:val="24"/>
          </w:rPr>
          <w:t>世界最大的经济体中国正在进行一项大胆的尝试，计划利用先进的制造机器人来填</w:t>
        </w:r>
        <w:r w:rsidR="00A86BBD">
          <w:rPr>
            <w:rFonts w:ascii="宋体" w:hAnsi="宋体" w:hint="eastAsia"/>
            <w:sz w:val="24"/>
          </w:rPr>
          <w:t>充工厂。由于</w:t>
        </w:r>
        <w:bookmarkStart w:id="47" w:name="OLE_LINK8"/>
        <w:r w:rsidR="00A86BBD">
          <w:rPr>
            <w:rFonts w:ascii="宋体" w:hAnsi="宋体" w:hint="eastAsia"/>
            <w:sz w:val="24"/>
          </w:rPr>
          <w:t>工人工资水平提高，制造业逐渐向高效和高科技转移，</w:t>
        </w:r>
        <w:r w:rsidR="00A86BBD" w:rsidRPr="006D3A4F">
          <w:rPr>
            <w:rFonts w:ascii="宋体" w:hAnsi="宋体" w:hint="eastAsia"/>
            <w:sz w:val="24"/>
          </w:rPr>
          <w:t>政府希望通过此举来维系庞大的制造产业。该项目需要是配备先进技术、且能节省成本的机器人，其在经济和技术方面的影响势必</w:t>
        </w:r>
        <w:r w:rsidR="00A86BBD">
          <w:rPr>
            <w:rFonts w:ascii="宋体" w:hAnsi="宋体" w:hint="eastAsia"/>
            <w:sz w:val="24"/>
          </w:rPr>
          <w:t>引领机器人有繁荣发展</w:t>
        </w:r>
        <w:bookmarkEnd w:id="47"/>
        <w:r w:rsidR="00A86BBD" w:rsidRPr="006D3A4F">
          <w:rPr>
            <w:rFonts w:ascii="宋体" w:hAnsi="宋体" w:hint="eastAsia"/>
            <w:sz w:val="24"/>
          </w:rPr>
          <w:t>。</w:t>
        </w:r>
      </w:ins>
    </w:p>
    <w:p w:rsidR="000319BF" w:rsidRPr="00A86BBD" w:rsidRDefault="000319BF" w:rsidP="000319BF">
      <w:pPr>
        <w:pStyle w:val="a0"/>
        <w:spacing w:line="360" w:lineRule="auto"/>
        <w:ind w:firstLine="480"/>
        <w:rPr>
          <w:sz w:val="24"/>
          <w:vertAlign w:val="subscript"/>
          <w:rPrChange w:id="48" w:author="Zhonghao Shen" w:date="2016-05-30T15:51:00Z">
            <w:rPr>
              <w:sz w:val="24"/>
              <w:vertAlign w:val="subscript"/>
            </w:rPr>
          </w:rPrChange>
        </w:rPr>
      </w:pPr>
    </w:p>
    <w:p w:rsidR="007B3CFE" w:rsidRDefault="007B3CFE" w:rsidP="007C5264">
      <w:pPr>
        <w:pStyle w:val="3"/>
        <w:rPr>
          <w:ins w:id="49" w:author="Zhonghao Shen" w:date="2016-05-30T15:52:00Z"/>
          <w:rFonts w:eastAsia="黑体"/>
          <w:sz w:val="28"/>
        </w:rPr>
      </w:pPr>
      <w:r w:rsidRPr="001E4C70">
        <w:rPr>
          <w:rFonts w:eastAsia="黑体"/>
          <w:sz w:val="28"/>
        </w:rPr>
        <w:t>研究现状</w:t>
      </w:r>
    </w:p>
    <w:p w:rsidR="00387B50" w:rsidRDefault="00387B50" w:rsidP="00941E1E">
      <w:pPr>
        <w:spacing w:line="360" w:lineRule="auto"/>
        <w:ind w:firstLineChars="200" w:firstLine="480"/>
        <w:jc w:val="left"/>
        <w:rPr>
          <w:ins w:id="50" w:author="Zhonghao Shen" w:date="2016-05-30T15:53:00Z"/>
          <w:rFonts w:ascii="宋体" w:hAnsi="宋体"/>
          <w:sz w:val="24"/>
        </w:rPr>
        <w:pPrChange w:id="51" w:author="Zhonghao Shen" w:date="2016-05-30T16:02:00Z">
          <w:pPr>
            <w:spacing w:line="360" w:lineRule="auto"/>
            <w:ind w:firstLineChars="200" w:firstLine="480"/>
          </w:pPr>
        </w:pPrChange>
      </w:pPr>
      <w:ins w:id="52" w:author="Zhonghao Shen" w:date="2016-05-30T15:53:00Z">
        <w:r w:rsidRPr="0054668C">
          <w:rPr>
            <w:rFonts w:ascii="宋体" w:hAnsi="宋体"/>
            <w:sz w:val="24"/>
          </w:rPr>
          <w:t>电子商务应用需求的不断扩大， 促进了包括交易服务业、支撑服务业和相关衍生服务业的快速发展。</w:t>
        </w:r>
        <w:r>
          <w:rPr>
            <w:rFonts w:ascii="宋体" w:hAnsi="宋体" w:hint="eastAsia"/>
            <w:sz w:val="24"/>
          </w:rPr>
          <w:t>从相关企业来看，淘宝、京东和当当等知名电商平台在日益影响着我们的生活。从具体数字来看，目前</w:t>
        </w:r>
        <w:r w:rsidRPr="0054668C">
          <w:rPr>
            <w:rFonts w:ascii="宋体" w:hAnsi="宋体"/>
            <w:sz w:val="24"/>
          </w:rPr>
          <w:t>我国获得非金融机构第三方支付牌照的企业已超过 2</w:t>
        </w:r>
        <w:r>
          <w:rPr>
            <w:rFonts w:ascii="宋体" w:hAnsi="宋体" w:hint="eastAsia"/>
            <w:sz w:val="24"/>
          </w:rPr>
          <w:t>7</w:t>
        </w:r>
        <w:r w:rsidRPr="0054668C">
          <w:rPr>
            <w:rFonts w:ascii="宋体" w:hAnsi="宋体"/>
            <w:sz w:val="24"/>
          </w:rPr>
          <w:t>0 家。2013年我国第三方互联网支付交易额达9.22万亿元，在网上预订旅行的网民规模达</w:t>
        </w:r>
        <w:r>
          <w:rPr>
            <w:rFonts w:ascii="宋体" w:hAnsi="宋体"/>
            <w:sz w:val="24"/>
          </w:rPr>
          <w:t>1.8</w:t>
        </w:r>
        <w:r w:rsidRPr="0054668C">
          <w:rPr>
            <w:rFonts w:ascii="宋体" w:hAnsi="宋体"/>
            <w:sz w:val="24"/>
          </w:rPr>
          <w:t>亿</w:t>
        </w:r>
        <w:r>
          <w:rPr>
            <w:rFonts w:ascii="宋体" w:hAnsi="宋体" w:hint="eastAsia"/>
            <w:sz w:val="24"/>
          </w:rPr>
          <w:t>，</w:t>
        </w:r>
        <w:r w:rsidRPr="0054668C">
          <w:rPr>
            <w:rFonts w:ascii="宋体" w:hAnsi="宋体"/>
            <w:sz w:val="24"/>
          </w:rPr>
          <w:t>使用网上支付的用户规模</w:t>
        </w:r>
        <w:r w:rsidRPr="0054668C">
          <w:rPr>
            <w:rFonts w:ascii="宋体" w:hAnsi="宋体"/>
            <w:sz w:val="24"/>
          </w:rPr>
          <w:lastRenderedPageBreak/>
          <w:t>达2.6亿，</w:t>
        </w:r>
        <w:r>
          <w:rPr>
            <w:rFonts w:ascii="宋体" w:hAnsi="宋体" w:hint="eastAsia"/>
            <w:sz w:val="24"/>
          </w:rPr>
          <w:t>014年规模达到3.04亿，而在过去的2015年这个数字攀升至4.16亿</w:t>
        </w:r>
        <w:r w:rsidRPr="0054668C">
          <w:rPr>
            <w:rFonts w:ascii="宋体" w:hAnsi="宋体"/>
            <w:sz w:val="24"/>
          </w:rPr>
          <w:t>。据不完全统计，全国规模以上快递企</w:t>
        </w:r>
        <w:r>
          <w:rPr>
            <w:rFonts w:ascii="宋体" w:hAnsi="宋体"/>
            <w:sz w:val="24"/>
          </w:rPr>
          <w:t>业超</w:t>
        </w:r>
        <w:r>
          <w:rPr>
            <w:rFonts w:ascii="宋体" w:hAnsi="宋体" w:hint="eastAsia"/>
            <w:sz w:val="24"/>
          </w:rPr>
          <w:t>过</w:t>
        </w:r>
        <w:r w:rsidRPr="0054668C">
          <w:rPr>
            <w:rFonts w:ascii="宋体" w:hAnsi="宋体"/>
            <w:sz w:val="24"/>
          </w:rPr>
          <w:t>70%的业务量来自网络零售的配送需求。</w:t>
        </w:r>
      </w:ins>
    </w:p>
    <w:p w:rsidR="00387B50" w:rsidRPr="00DA4681" w:rsidRDefault="00387B50" w:rsidP="00941E1E">
      <w:pPr>
        <w:widowControl/>
        <w:shd w:val="clear" w:color="auto" w:fill="FFFFFF"/>
        <w:spacing w:line="360" w:lineRule="auto"/>
        <w:ind w:firstLine="200"/>
        <w:jc w:val="left"/>
        <w:rPr>
          <w:ins w:id="53" w:author="Zhonghao Shen" w:date="2016-05-30T15:53:00Z"/>
          <w:rFonts w:ascii="宋体" w:hAnsi="宋体"/>
          <w:sz w:val="24"/>
        </w:rPr>
        <w:pPrChange w:id="54" w:author="Zhonghao Shen" w:date="2016-05-30T16:02:00Z">
          <w:pPr>
            <w:widowControl/>
            <w:shd w:val="clear" w:color="auto" w:fill="FFFFFF"/>
            <w:spacing w:line="360" w:lineRule="auto"/>
            <w:ind w:firstLine="482"/>
            <w:jc w:val="left"/>
          </w:pPr>
        </w:pPrChange>
      </w:pPr>
      <w:ins w:id="55" w:author="Zhonghao Shen" w:date="2016-05-30T15:53:00Z">
        <w:r w:rsidRPr="00DA4681">
          <w:rPr>
            <w:rFonts w:ascii="宋体" w:hAnsi="宋体"/>
            <w:sz w:val="24"/>
          </w:rPr>
          <w:t>随着移动3G/4G网络与智能手机的快速发展与信息技术的革新，购物移动化，物流响应速度要求更快，“O2O”模式应运而生。此外，2013年，电子商务整体市场规模达到10.67万亿元，2015年将达到18万亿，随着中国社区化发展的快速进程，消费将回归社区，未来70%居民的工作、生活、学习、休闲娱乐等各方面的需求将在社区得到满足。</w:t>
        </w:r>
      </w:ins>
    </w:p>
    <w:p w:rsidR="00387B50" w:rsidRPr="001B4B7C" w:rsidRDefault="00387B50" w:rsidP="00941E1E">
      <w:pPr>
        <w:widowControl/>
        <w:shd w:val="clear" w:color="auto" w:fill="FFFFFF"/>
        <w:spacing w:line="360" w:lineRule="auto"/>
        <w:ind w:firstLineChars="200" w:firstLine="480"/>
        <w:jc w:val="left"/>
        <w:rPr>
          <w:ins w:id="56" w:author="Zhonghao Shen" w:date="2016-05-30T15:53:00Z"/>
          <w:rFonts w:ascii="宋体" w:hAnsi="宋体"/>
          <w:sz w:val="24"/>
        </w:rPr>
        <w:pPrChange w:id="57" w:author="Zhonghao Shen" w:date="2016-05-30T16:02:00Z">
          <w:pPr>
            <w:widowControl/>
            <w:shd w:val="clear" w:color="auto" w:fill="FFFFFF"/>
            <w:spacing w:line="360" w:lineRule="auto"/>
            <w:ind w:firstLineChars="200" w:firstLine="480"/>
            <w:jc w:val="left"/>
          </w:pPr>
        </w:pPrChange>
      </w:pPr>
      <w:ins w:id="58" w:author="Zhonghao Shen" w:date="2016-05-30T15:53:00Z">
        <w:r w:rsidRPr="00DA4681">
          <w:rPr>
            <w:rFonts w:ascii="宋体" w:hAnsi="宋体"/>
            <w:sz w:val="24"/>
          </w:rPr>
          <w:t>基于O2O模式的“社区电商”，以社区为服务单位，针对社区内居民，依托移动互联网技术，以“本地化集成服务为经营理念”，满足社区居民消费需求的商务模式。这种离消费者的距离只有“一公里”、服务响应时间为“半小时”的社区O2O成为了各大商家拼力抢夺的“最后一公里”，也是下一个万亿级的创业乐园。</w:t>
        </w:r>
      </w:ins>
    </w:p>
    <w:p w:rsidR="00387B50" w:rsidRDefault="00387B50" w:rsidP="00941E1E">
      <w:pPr>
        <w:spacing w:line="360" w:lineRule="auto"/>
        <w:ind w:firstLineChars="200" w:firstLine="480"/>
        <w:jc w:val="left"/>
        <w:rPr>
          <w:ins w:id="59" w:author="Zhonghao Shen" w:date="2016-05-30T15:53:00Z"/>
          <w:rFonts w:ascii="宋体" w:hAnsi="宋体"/>
          <w:sz w:val="24"/>
        </w:rPr>
        <w:pPrChange w:id="60" w:author="Zhonghao Shen" w:date="2016-05-30T16:02:00Z">
          <w:pPr>
            <w:spacing w:line="360" w:lineRule="auto"/>
            <w:ind w:firstLineChars="200" w:firstLine="480"/>
          </w:pPr>
        </w:pPrChange>
      </w:pPr>
      <w:ins w:id="61" w:author="Zhonghao Shen" w:date="2016-05-30T15:53:00Z">
        <w:r w:rsidRPr="001B4B7C">
          <w:rPr>
            <w:rFonts w:ascii="宋体" w:hAnsi="宋体" w:hint="eastAsia"/>
            <w:sz w:val="24"/>
          </w:rPr>
          <w:t>而在社区配送机器人方面，</w:t>
        </w:r>
        <w:r>
          <w:rPr>
            <w:rFonts w:ascii="宋体" w:hAnsi="宋体" w:hint="eastAsia"/>
            <w:sz w:val="24"/>
          </w:rPr>
          <w:t xml:space="preserve"> “</w:t>
        </w:r>
        <w:bookmarkStart w:id="62" w:name="OLE_LINK9"/>
        <w:r w:rsidRPr="001B4B7C">
          <w:rPr>
            <w:rFonts w:ascii="宋体" w:hAnsi="宋体"/>
            <w:sz w:val="24"/>
          </w:rPr>
          <w:t>重庆壹品仓</w:t>
        </w:r>
        <w:bookmarkEnd w:id="62"/>
        <w:r w:rsidRPr="001B4B7C">
          <w:rPr>
            <w:rFonts w:ascii="宋体" w:hAnsi="宋体"/>
            <w:sz w:val="24"/>
          </w:rPr>
          <w:t>将在2016年开第一家实体店，宣传打造“重庆第一家智慧社区生活店”，至于引入机器人为客户提供服务，也许将在首家门店引入先进的智能机器人</w:t>
        </w:r>
        <w:r>
          <w:rPr>
            <w:rFonts w:ascii="宋体" w:hAnsi="宋体"/>
            <w:sz w:val="24"/>
          </w:rPr>
          <w:t>等服务系统，不仅为客户提供更多便捷，还将带来前所未有的智趣体验</w:t>
        </w:r>
        <w:r>
          <w:rPr>
            <w:rFonts w:ascii="宋体" w:hAnsi="宋体" w:hint="eastAsia"/>
            <w:sz w:val="24"/>
          </w:rPr>
          <w:t>” 引领了国内智能社区电商的潮流。在机器人发展方面，</w:t>
        </w:r>
        <w:r w:rsidRPr="00EB5FBC">
          <w:rPr>
            <w:rFonts w:ascii="宋体" w:hAnsi="宋体" w:hint="eastAsia"/>
            <w:sz w:val="24"/>
          </w:rPr>
          <w:t>Finnciti</w:t>
        </w:r>
        <w:r>
          <w:rPr>
            <w:rFonts w:ascii="宋体" w:hAnsi="宋体" w:hint="eastAsia"/>
            <w:sz w:val="24"/>
          </w:rPr>
          <w:t>公司配送的机器人六年增长了2764倍。而作为亚马逊强大竞争优势之一的，也正是他们的仓储机器人，这与本课题尝试实现的社区配送机器人有着诸多相似之处。</w:t>
        </w:r>
      </w:ins>
    </w:p>
    <w:p w:rsidR="00EC30AC" w:rsidRPr="00387B50" w:rsidRDefault="00EC30AC" w:rsidP="00EC30AC">
      <w:pPr>
        <w:pStyle w:val="a0"/>
        <w:rPr>
          <w:rFonts w:hint="eastAsia"/>
          <w:rPrChange w:id="63" w:author="Zhonghao Shen" w:date="2016-05-30T15:53:00Z">
            <w:rPr>
              <w:rFonts w:eastAsia="黑体"/>
              <w:sz w:val="28"/>
            </w:rPr>
          </w:rPrChange>
        </w:rPr>
        <w:pPrChange w:id="64" w:author="Zhonghao Shen" w:date="2016-05-30T15:52:00Z">
          <w:pPr>
            <w:pStyle w:val="3"/>
          </w:pPr>
        </w:pPrChange>
      </w:pPr>
    </w:p>
    <w:p w:rsidR="007B3CFE" w:rsidRPr="001E4C70" w:rsidDel="00EC30AC" w:rsidRDefault="008137D6" w:rsidP="0018059E">
      <w:pPr>
        <w:pStyle w:val="4"/>
        <w:rPr>
          <w:del w:id="65" w:author="Zhonghao Shen" w:date="2016-05-30T15:52:00Z"/>
          <w:rFonts w:ascii="Times New Roman" w:hAnsi="Times New Roman"/>
          <w:b w:val="0"/>
        </w:rPr>
      </w:pPr>
      <w:del w:id="66" w:author="Zhonghao Shen" w:date="2016-05-30T15:52:00Z">
        <w:r w:rsidRPr="001E4C70" w:rsidDel="00EC30AC">
          <w:rPr>
            <w:rFonts w:ascii="Times New Roman" w:hAnsi="Times New Roman"/>
            <w:b w:val="0"/>
          </w:rPr>
          <w:delText>碳纤维</w:delText>
        </w:r>
        <w:r w:rsidR="000319BF" w:rsidRPr="001E4C70" w:rsidDel="00EC30AC">
          <w:rPr>
            <w:rFonts w:ascii="Times New Roman" w:hAnsi="Times New Roman"/>
            <w:b w:val="0"/>
          </w:rPr>
          <w:delText>凝固浴</w:delText>
        </w:r>
        <w:r w:rsidR="005F5311" w:rsidRPr="001E4C70" w:rsidDel="00EC30AC">
          <w:rPr>
            <w:rFonts w:ascii="Times New Roman" w:hAnsi="Times New Roman"/>
            <w:b w:val="0"/>
          </w:rPr>
          <w:delText>过程</w:delText>
        </w:r>
        <w:r w:rsidR="000319BF" w:rsidRPr="001E4C70" w:rsidDel="00EC30AC">
          <w:rPr>
            <w:rFonts w:ascii="Times New Roman" w:hAnsi="Times New Roman"/>
            <w:b w:val="0"/>
          </w:rPr>
          <w:delText>控制</w:delText>
        </w:r>
      </w:del>
    </w:p>
    <w:p w:rsidR="000319BF" w:rsidRPr="001E4C70" w:rsidDel="00EC30AC" w:rsidRDefault="000319BF" w:rsidP="000319BF">
      <w:pPr>
        <w:spacing w:line="360" w:lineRule="auto"/>
        <w:ind w:firstLineChars="200" w:firstLine="480"/>
        <w:rPr>
          <w:del w:id="67" w:author="Zhonghao Shen" w:date="2016-05-30T15:52:00Z"/>
          <w:sz w:val="24"/>
        </w:rPr>
      </w:pPr>
      <w:del w:id="68" w:author="Zhonghao Shen" w:date="2016-05-30T15:52:00Z">
        <w:r w:rsidRPr="001E4C70" w:rsidDel="00EC30AC">
          <w:rPr>
            <w:sz w:val="24"/>
          </w:rPr>
          <w:delText>凝固浴的凝固过程是整个生产过程中尤为重要的一个环节。当纺丝原液从喷丝孔中被挤出时，该原液细流主要为溶剂及溶解于其中的聚合物，而凝固浴浴液中主要含有凝固剂和少量溶剂。由于原液细流中的溶剂和浴液中的溶剂之间存在浓度差，所以在两者接触后，发生双扩散。原液细流中的溶剂会向浴液中扩散，浴液中的水分子也会扩散到原液细流中。在纺丝原液细流表层逐渐形成一层聚合物薄膜，并随着双扩散作用厚度逐渐增加，待纤维与凝固浴之间已基本不存在浓差，双扩散停止</w:delText>
        </w:r>
        <w:r w:rsidRPr="001E4C70" w:rsidDel="00EC30AC">
          <w:rPr>
            <w:sz w:val="24"/>
            <w:vertAlign w:val="superscript"/>
          </w:rPr>
          <w:delText>[1]</w:delText>
        </w:r>
        <w:r w:rsidRPr="001E4C70" w:rsidDel="00EC30AC">
          <w:rPr>
            <w:sz w:val="24"/>
          </w:rPr>
          <w:delText>。原液细流在双扩散过程中逐渐成为含大量聚合物少量溶液的固液两相共存的初生纤维。初生纤维的质量直接关系到最终能否产出高性能的碳纤维，而凝固浴过程中的各项条件变化会直接影响得到初生纤维以及最终的碳纤维的性能。</w:delText>
        </w:r>
      </w:del>
    </w:p>
    <w:p w:rsidR="00D456CE" w:rsidRPr="00A874F6" w:rsidDel="00EC30AC" w:rsidRDefault="000319BF" w:rsidP="000319BF">
      <w:pPr>
        <w:spacing w:line="360" w:lineRule="auto"/>
        <w:ind w:firstLineChars="200" w:firstLine="480"/>
        <w:rPr>
          <w:del w:id="69" w:author="Zhonghao Shen" w:date="2016-05-30T15:52:00Z"/>
          <w:sz w:val="24"/>
        </w:rPr>
      </w:pPr>
      <w:del w:id="70" w:author="Zhonghao Shen" w:date="2016-05-30T15:52:00Z">
        <w:r w:rsidRPr="001E4C70" w:rsidDel="00EC30AC">
          <w:rPr>
            <w:sz w:val="24"/>
          </w:rPr>
          <w:delText>目前对凝固浴的工业控制主要集中在对凝固浴溶液的浓度、液位和浓度的控制以及它们的相互作用上。传统控制方法分别对凝固浴的受控变量利用</w:delText>
        </w:r>
        <w:r w:rsidRPr="001E4C70" w:rsidDel="00EC30AC">
          <w:rPr>
            <w:sz w:val="24"/>
          </w:rPr>
          <w:delText>PID</w:delText>
        </w:r>
        <w:r w:rsidRPr="001E4C70" w:rsidDel="00EC30AC">
          <w:rPr>
            <w:sz w:val="24"/>
          </w:rPr>
          <w:delText>控制器形成若干独立闭环回路进行控制。也有以某个受控变量为主，设计串级控制系统</w:delText>
        </w:r>
        <w:r w:rsidRPr="001E4C70" w:rsidDel="00EC30AC">
          <w:rPr>
            <w:sz w:val="24"/>
            <w:vertAlign w:val="superscript"/>
          </w:rPr>
          <w:delText>[2][3]</w:delText>
        </w:r>
        <w:r w:rsidRPr="001E4C70" w:rsidDel="00EC30AC">
          <w:rPr>
            <w:sz w:val="24"/>
          </w:rPr>
          <w:delText>。因为这些方法主要是对凝固浴单一变量进行控制，没有考虑变量之间的相互影响对综合控制效果的影响，调节手段单一，有其局限性，不利于产出高质量的碳纤维初生纤维</w:delText>
        </w:r>
        <w:r w:rsidRPr="001E4C70" w:rsidDel="00EC30AC">
          <w:rPr>
            <w:sz w:val="24"/>
            <w:vertAlign w:val="superscript"/>
          </w:rPr>
          <w:delText>[4][5]</w:delText>
        </w:r>
        <w:r w:rsidRPr="001E4C70" w:rsidDel="00EC30AC">
          <w:rPr>
            <w:sz w:val="24"/>
          </w:rPr>
          <w:delText>。针对这种情况，文献</w:delText>
        </w:r>
        <w:r w:rsidRPr="001E4C70" w:rsidDel="00EC30AC">
          <w:rPr>
            <w:sz w:val="24"/>
            <w:vertAlign w:val="superscript"/>
          </w:rPr>
          <w:delText>[6]</w:delText>
        </w:r>
        <w:r w:rsidRPr="001E4C70" w:rsidDel="00EC30AC">
          <w:rPr>
            <w:sz w:val="24"/>
          </w:rPr>
          <w:delText>对凝固浴的液位、温度、浓度三个变量采用类前馈解耦控制器和</w:delText>
        </w:r>
        <w:r w:rsidRPr="001E4C70" w:rsidDel="00EC30AC">
          <w:rPr>
            <w:sz w:val="24"/>
          </w:rPr>
          <w:delText>PID</w:delText>
        </w:r>
        <w:r w:rsidRPr="001E4C70" w:rsidDel="00EC30AC">
          <w:rPr>
            <w:sz w:val="24"/>
          </w:rPr>
          <w:delText>控制相结合进行解耦控制，文献</w:delText>
        </w:r>
        <w:r w:rsidRPr="001E4C70" w:rsidDel="00EC30AC">
          <w:rPr>
            <w:sz w:val="24"/>
            <w:vertAlign w:val="superscript"/>
          </w:rPr>
          <w:delText>[7]</w:delText>
        </w:r>
        <w:r w:rsidRPr="001E4C70" w:rsidDel="00EC30AC">
          <w:rPr>
            <w:sz w:val="24"/>
          </w:rPr>
          <w:delText>对凝固浴的液位、温度、浓度三个耦合受控变量采用基于神经</w:delText>
        </w:r>
        <w:r w:rsidRPr="001E4C70" w:rsidDel="00EC30AC">
          <w:rPr>
            <w:sz w:val="24"/>
          </w:rPr>
          <w:delText>-</w:delText>
        </w:r>
        <w:r w:rsidRPr="001E4C70" w:rsidDel="00EC30AC">
          <w:rPr>
            <w:sz w:val="24"/>
          </w:rPr>
          <w:delText>内分泌解耦调节机理的协同智能控制方法进行控制，有效且具有良好的过渡过程响应。</w:delText>
        </w:r>
      </w:del>
    </w:p>
    <w:p w:rsidR="000E1FA2" w:rsidRPr="001E4C70" w:rsidDel="00EC30AC" w:rsidRDefault="008137D6" w:rsidP="004B3979">
      <w:pPr>
        <w:pStyle w:val="4"/>
        <w:rPr>
          <w:del w:id="71" w:author="Zhonghao Shen" w:date="2016-05-30T15:52:00Z"/>
          <w:rFonts w:ascii="Times New Roman" w:hAnsi="Times New Roman"/>
          <w:b w:val="0"/>
        </w:rPr>
      </w:pPr>
      <w:del w:id="72" w:author="Zhonghao Shen" w:date="2016-05-30T15:52:00Z">
        <w:r w:rsidRPr="001E4C70" w:rsidDel="00EC30AC">
          <w:rPr>
            <w:rFonts w:ascii="Times New Roman" w:hAnsi="Times New Roman"/>
            <w:b w:val="0"/>
          </w:rPr>
          <w:delText>数据驱动控制方法</w:delText>
        </w:r>
      </w:del>
    </w:p>
    <w:p w:rsidR="000319BF" w:rsidRPr="001E4C70" w:rsidDel="00EC30AC" w:rsidRDefault="000319BF" w:rsidP="00414414">
      <w:pPr>
        <w:spacing w:line="360" w:lineRule="auto"/>
        <w:ind w:firstLine="482"/>
        <w:rPr>
          <w:del w:id="73" w:author="Zhonghao Shen" w:date="2016-05-30T15:52:00Z"/>
          <w:sz w:val="24"/>
        </w:rPr>
      </w:pPr>
      <w:del w:id="74" w:author="Zhonghao Shen" w:date="2016-05-30T15:52:00Z">
        <w:r w:rsidRPr="00A874F6" w:rsidDel="00EC30AC">
          <w:rPr>
            <w:sz w:val="24"/>
          </w:rPr>
          <w:delText>控制理论发展在由经典控制理论发展到现代控制理论时，已经建立了比较完善的传统控制方法理论体系，在各个领域的实际生产过程中都得到了广泛地应用。但是，由于传统控制方法的研究对象是线性系统，控制效果严</w:delText>
        </w:r>
        <w:r w:rsidRPr="001E4C70" w:rsidDel="00EC30AC">
          <w:rPr>
            <w:sz w:val="24"/>
          </w:rPr>
          <w:delText>重依赖于被控对象数学模型。然而随着工业的进步发展，在实际工业生产过程中被控对象的结构变得越来越复杂，所建数学模型不能描述系统的全部动态特性，从而引入系统数学模型带来的不确定性，有时甚至是无法得到具体数学模型。从而，控制效果很难达到理想状态。</w:delText>
        </w:r>
      </w:del>
    </w:p>
    <w:p w:rsidR="000319BF" w:rsidRPr="001E4C70" w:rsidDel="00EC30AC" w:rsidRDefault="000319BF" w:rsidP="00414414">
      <w:pPr>
        <w:spacing w:line="360" w:lineRule="auto"/>
        <w:ind w:firstLine="482"/>
        <w:rPr>
          <w:del w:id="75" w:author="Zhonghao Shen" w:date="2016-05-30T15:52:00Z"/>
          <w:sz w:val="24"/>
        </w:rPr>
      </w:pPr>
      <w:del w:id="76" w:author="Zhonghao Shen" w:date="2016-05-30T15:52:00Z">
        <w:r w:rsidRPr="001E4C70" w:rsidDel="00EC30AC">
          <w:rPr>
            <w:sz w:val="24"/>
          </w:rPr>
          <w:delText>为了解决传统控制方法存在的问题，人们除进行对实际生产过程的建模、系统辨识、鲁棒控制外，开始寻找各种对模型要求低而控制效果好的新的控制理论和方法。同时，随着计算机技术的快速发展，高速、大容量的计算机应用变得普遍而广泛，使新的控制理论和方法有实现的可行性。数据驱动控制应运而生。数据驱动控制是一种</w:delText>
        </w:r>
        <w:r w:rsidRPr="001E4C70" w:rsidDel="00EC30AC">
          <w:rPr>
            <w:sz w:val="24"/>
          </w:rPr>
          <w:delText>“</w:delText>
        </w:r>
        <w:r w:rsidRPr="001E4C70" w:rsidDel="00EC30AC">
          <w:rPr>
            <w:sz w:val="24"/>
          </w:rPr>
          <w:delText>控制器设计不包含受控过程数学模型信息，仅利用受控系统的在线和离线</w:delText>
        </w:r>
        <w:r w:rsidRPr="001E4C70" w:rsidDel="00EC30AC">
          <w:rPr>
            <w:sz w:val="24"/>
          </w:rPr>
          <w:delText xml:space="preserve">I/O </w:delText>
        </w:r>
        <w:r w:rsidRPr="001E4C70" w:rsidDel="00EC30AC">
          <w:rPr>
            <w:sz w:val="24"/>
          </w:rPr>
          <w:delText>数据以及经过数据处理而得到的知识来设计控制器，并在一定的假设下，有收敛性、稳定性保障和鲁棒性结论的控制理论与方法</w:delText>
        </w:r>
        <w:r w:rsidRPr="001E4C70" w:rsidDel="00EC30AC">
          <w:rPr>
            <w:sz w:val="24"/>
            <w:vertAlign w:val="superscript"/>
          </w:rPr>
          <w:delText>[8]</w:delText>
        </w:r>
        <w:r w:rsidRPr="001E4C70" w:rsidDel="00EC30AC">
          <w:rPr>
            <w:sz w:val="24"/>
          </w:rPr>
          <w:delText>。</w:delText>
        </w:r>
        <w:r w:rsidRPr="001E4C70" w:rsidDel="00EC30AC">
          <w:rPr>
            <w:sz w:val="24"/>
          </w:rPr>
          <w:delText>”</w:delText>
        </w:r>
      </w:del>
    </w:p>
    <w:p w:rsidR="000319BF" w:rsidRPr="001E4C70" w:rsidDel="00EC30AC" w:rsidRDefault="000319BF" w:rsidP="00414414">
      <w:pPr>
        <w:spacing w:line="360" w:lineRule="auto"/>
        <w:ind w:firstLine="482"/>
        <w:rPr>
          <w:del w:id="77" w:author="Zhonghao Shen" w:date="2016-05-30T15:52:00Z"/>
          <w:sz w:val="24"/>
        </w:rPr>
      </w:pPr>
      <w:del w:id="78" w:author="Zhonghao Shen" w:date="2016-05-30T15:52:00Z">
        <w:r w:rsidRPr="001E4C70" w:rsidDel="00EC30AC">
          <w:rPr>
            <w:sz w:val="24"/>
          </w:rPr>
          <w:delText>目前，数据驱动控制方法大概分为以下</w:delText>
        </w:r>
        <w:r w:rsidRPr="001E4C70" w:rsidDel="00EC30AC">
          <w:rPr>
            <w:sz w:val="24"/>
          </w:rPr>
          <w:delText xml:space="preserve">8 </w:delText>
        </w:r>
        <w:r w:rsidRPr="001E4C70" w:rsidDel="00EC30AC">
          <w:rPr>
            <w:sz w:val="24"/>
          </w:rPr>
          <w:delText>种。基于在线数据，</w:delText>
        </w:r>
        <w:r w:rsidRPr="001E4C70" w:rsidDel="00EC30AC">
          <w:rPr>
            <w:sz w:val="24"/>
          </w:rPr>
          <w:delText>1993</w:delText>
        </w:r>
        <w:r w:rsidRPr="001E4C70" w:rsidDel="00EC30AC">
          <w:rPr>
            <w:sz w:val="24"/>
          </w:rPr>
          <w:delText>年</w:delText>
        </w:r>
        <w:r w:rsidRPr="001E4C70" w:rsidDel="00EC30AC">
          <w:rPr>
            <w:sz w:val="24"/>
          </w:rPr>
          <w:delText>Spall</w:delText>
        </w:r>
        <w:r w:rsidRPr="001E4C70" w:rsidDel="00EC30AC">
          <w:rPr>
            <w:sz w:val="24"/>
          </w:rPr>
          <w:delText>提出了一种利用</w:delText>
        </w:r>
        <w:r w:rsidRPr="001E4C70" w:rsidDel="00EC30AC">
          <w:rPr>
            <w:sz w:val="24"/>
          </w:rPr>
          <w:delText>SPSA</w:delText>
        </w:r>
        <w:r w:rsidRPr="001E4C70" w:rsidDel="00EC30AC">
          <w:rPr>
            <w:sz w:val="24"/>
          </w:rPr>
          <w:delText>（</w:delText>
        </w:r>
        <w:r w:rsidRPr="001E4C70" w:rsidDel="00EC30AC">
          <w:rPr>
            <w:sz w:val="24"/>
          </w:rPr>
          <w:delText>Simultaneous perturbation stochastic approximation</w:delText>
        </w:r>
        <w:r w:rsidRPr="001E4C70" w:rsidDel="00EC30AC">
          <w:rPr>
            <w:sz w:val="24"/>
          </w:rPr>
          <w:delText>）</w:delText>
        </w:r>
        <w:r w:rsidRPr="001E4C70" w:rsidDel="00EC30AC">
          <w:rPr>
            <w:sz w:val="24"/>
            <w:vertAlign w:val="superscript"/>
          </w:rPr>
          <w:delText>[9]</w:delText>
        </w:r>
        <w:r w:rsidRPr="001E4C70" w:rsidDel="00EC30AC">
          <w:rPr>
            <w:sz w:val="24"/>
          </w:rPr>
          <w:delText>算法的直接逼近控制方法</w:delText>
        </w:r>
        <w:r w:rsidRPr="001E4C70" w:rsidDel="00EC30AC">
          <w:rPr>
            <w:sz w:val="24"/>
            <w:vertAlign w:val="superscript"/>
          </w:rPr>
          <w:delText>[10]</w:delText>
        </w:r>
        <w:r w:rsidRPr="001E4C70" w:rsidDel="00EC30AC">
          <w:rPr>
            <w:sz w:val="24"/>
          </w:rPr>
          <w:delText>，该方法利用闭环测量数据整定控制器参数，特别地，控制器为一个函数逼近器（</w:delText>
        </w:r>
        <w:r w:rsidRPr="001E4C70" w:rsidDel="00EC30AC">
          <w:rPr>
            <w:sz w:val="24"/>
          </w:rPr>
          <w:delText>Function approximator</w:delText>
        </w:r>
        <w:r w:rsidRPr="001E4C70" w:rsidDel="00EC30AC">
          <w:rPr>
            <w:sz w:val="24"/>
          </w:rPr>
          <w:delText>）。</w:delText>
        </w:r>
        <w:r w:rsidRPr="001E4C70" w:rsidDel="00EC30AC">
          <w:rPr>
            <w:sz w:val="24"/>
          </w:rPr>
          <w:delText xml:space="preserve">1994 </w:delText>
        </w:r>
        <w:r w:rsidRPr="001E4C70" w:rsidDel="00EC30AC">
          <w:rPr>
            <w:sz w:val="24"/>
          </w:rPr>
          <w:delText>年侯忠生提出无模型自适应控制（</w:delText>
        </w:r>
        <w:r w:rsidRPr="001E4C70" w:rsidDel="00EC30AC">
          <w:rPr>
            <w:sz w:val="24"/>
          </w:rPr>
          <w:delText>Model free adaptive control, MFAC</w:delText>
        </w:r>
        <w:r w:rsidRPr="001E4C70" w:rsidDel="00EC30AC">
          <w:rPr>
            <w:sz w:val="24"/>
          </w:rPr>
          <w:delText>）</w:delText>
        </w:r>
        <w:r w:rsidRPr="001E4C70" w:rsidDel="00EC30AC">
          <w:rPr>
            <w:sz w:val="24"/>
            <w:vertAlign w:val="superscript"/>
          </w:rPr>
          <w:delText>[11]</w:delText>
        </w:r>
        <w:r w:rsidRPr="001E4C70" w:rsidDel="00EC30AC">
          <w:rPr>
            <w:sz w:val="24"/>
          </w:rPr>
          <w:delText>，对于非线性系统，在某一工作点处建立一个等价的动态线性化模型，利用</w:delText>
        </w:r>
        <w:r w:rsidRPr="001E4C70" w:rsidDel="00EC30AC">
          <w:rPr>
            <w:sz w:val="24"/>
          </w:rPr>
          <w:delText>IO</w:delText>
        </w:r>
        <w:r w:rsidRPr="001E4C70" w:rsidDel="00EC30AC">
          <w:rPr>
            <w:sz w:val="24"/>
          </w:rPr>
          <w:delText>数据在线估计模型中的伪偏导数，得到无模型自适应控制控制律</w:delText>
        </w:r>
        <w:r w:rsidRPr="001E4C70" w:rsidDel="00EC30AC">
          <w:rPr>
            <w:sz w:val="24"/>
            <w:vertAlign w:val="superscript"/>
          </w:rPr>
          <w:delText>[12]</w:delText>
        </w:r>
        <w:r w:rsidRPr="001E4C70" w:rsidDel="00EC30AC">
          <w:rPr>
            <w:sz w:val="24"/>
          </w:rPr>
          <w:delText>。</w:delText>
        </w:r>
        <w:r w:rsidRPr="001E4C70" w:rsidDel="00EC30AC">
          <w:rPr>
            <w:sz w:val="24"/>
          </w:rPr>
          <w:delText>1995</w:delText>
        </w:r>
        <w:r w:rsidRPr="001E4C70" w:rsidDel="00EC30AC">
          <w:rPr>
            <w:sz w:val="24"/>
          </w:rPr>
          <w:delText>年</w:delText>
        </w:r>
        <w:r w:rsidRPr="001E4C70" w:rsidDel="00EC30AC">
          <w:rPr>
            <w:sz w:val="24"/>
          </w:rPr>
          <w:delText>Safonov</w:delText>
        </w:r>
        <w:r w:rsidRPr="001E4C70" w:rsidDel="00EC30AC">
          <w:rPr>
            <w:sz w:val="24"/>
          </w:rPr>
          <w:delText>提出去伪控制</w:delText>
        </w:r>
        <w:r w:rsidRPr="001E4C70" w:rsidDel="00EC30AC">
          <w:rPr>
            <w:sz w:val="24"/>
            <w:vertAlign w:val="superscript"/>
          </w:rPr>
          <w:delText>[13]</w:delText>
        </w:r>
        <w:r w:rsidRPr="001E4C70" w:rsidDel="00EC30AC">
          <w:rPr>
            <w:sz w:val="24"/>
          </w:rPr>
          <w:delText>，根据被控对象的虚拟参考信号和输入输出测量数据，从候选控制器集合中选出满足性能指标的控制器</w:delText>
        </w:r>
        <w:r w:rsidRPr="001E4C70" w:rsidDel="00EC30AC">
          <w:rPr>
            <w:sz w:val="24"/>
          </w:rPr>
          <w:delText>——</w:delText>
        </w:r>
        <w:r w:rsidRPr="001E4C70" w:rsidDel="00EC30AC">
          <w:rPr>
            <w:sz w:val="24"/>
          </w:rPr>
          <w:delText>非伪控制器，切换到当前控制回路中。</w:delText>
        </w:r>
      </w:del>
    </w:p>
    <w:p w:rsidR="000319BF" w:rsidRPr="001E4C70" w:rsidDel="00EC30AC" w:rsidRDefault="000319BF" w:rsidP="00414414">
      <w:pPr>
        <w:spacing w:line="360" w:lineRule="auto"/>
        <w:ind w:firstLine="482"/>
        <w:rPr>
          <w:del w:id="79" w:author="Zhonghao Shen" w:date="2016-05-30T15:52:00Z"/>
          <w:sz w:val="24"/>
        </w:rPr>
      </w:pPr>
      <w:del w:id="80" w:author="Zhonghao Shen" w:date="2016-05-30T15:52:00Z">
        <w:r w:rsidRPr="001E4C70" w:rsidDel="00EC30AC">
          <w:rPr>
            <w:sz w:val="24"/>
          </w:rPr>
          <w:delText>基于离线数据，</w:delText>
        </w:r>
        <w:r w:rsidRPr="001E4C70" w:rsidDel="00EC30AC">
          <w:rPr>
            <w:sz w:val="24"/>
          </w:rPr>
          <w:delText xml:space="preserve">Ziegler </w:delText>
        </w:r>
        <w:r w:rsidRPr="001E4C70" w:rsidDel="00EC30AC">
          <w:rPr>
            <w:sz w:val="24"/>
          </w:rPr>
          <w:delText>和</w:delText>
        </w:r>
        <w:r w:rsidRPr="001E4C70" w:rsidDel="00EC30AC">
          <w:rPr>
            <w:sz w:val="24"/>
          </w:rPr>
          <w:delText>Nichols</w:delText>
        </w:r>
        <w:r w:rsidRPr="001E4C70" w:rsidDel="00EC30AC">
          <w:rPr>
            <w:sz w:val="24"/>
            <w:vertAlign w:val="superscript"/>
          </w:rPr>
          <w:delText>[14]</w:delText>
        </w:r>
        <w:r w:rsidRPr="001E4C70" w:rsidDel="00EC30AC">
          <w:rPr>
            <w:sz w:val="24"/>
          </w:rPr>
          <w:delText>提出的</w:delText>
        </w:r>
        <w:r w:rsidRPr="001E4C70" w:rsidDel="00EC30AC">
          <w:rPr>
            <w:sz w:val="24"/>
          </w:rPr>
          <w:delText xml:space="preserve">PID </w:delText>
        </w:r>
        <w:r w:rsidRPr="001E4C70" w:rsidDel="00EC30AC">
          <w:rPr>
            <w:sz w:val="24"/>
          </w:rPr>
          <w:delText>参数整定方法是最早也是使用最广泛的数据驱动控制方法</w:delText>
        </w:r>
        <w:r w:rsidRPr="001E4C70" w:rsidDel="00EC30AC">
          <w:rPr>
            <w:sz w:val="24"/>
            <w:vertAlign w:val="superscript"/>
          </w:rPr>
          <w:delText>[15]</w:delText>
        </w:r>
        <w:r w:rsidRPr="001E4C70" w:rsidDel="00EC30AC">
          <w:rPr>
            <w:sz w:val="24"/>
          </w:rPr>
          <w:delText>。</w:delText>
        </w:r>
        <w:r w:rsidRPr="001E4C70" w:rsidDel="00EC30AC">
          <w:rPr>
            <w:sz w:val="24"/>
          </w:rPr>
          <w:delText xml:space="preserve">1994 </w:delText>
        </w:r>
        <w:r w:rsidRPr="001E4C70" w:rsidDel="00EC30AC">
          <w:rPr>
            <w:sz w:val="24"/>
          </w:rPr>
          <w:delText>年</w:delText>
        </w:r>
        <w:r w:rsidRPr="001E4C70" w:rsidDel="00EC30AC">
          <w:rPr>
            <w:sz w:val="24"/>
          </w:rPr>
          <w:delText>Hjalmarsson</w:delText>
        </w:r>
        <w:r w:rsidRPr="001E4C70" w:rsidDel="00EC30AC">
          <w:rPr>
            <w:sz w:val="24"/>
          </w:rPr>
          <w:delText>提出迭代反馈整定方法（</w:delText>
        </w:r>
        <w:r w:rsidRPr="001E4C70" w:rsidDel="00EC30AC">
          <w:rPr>
            <w:sz w:val="24"/>
          </w:rPr>
          <w:delText>Iterative feedback tuning,IFT</w:delText>
        </w:r>
        <w:r w:rsidRPr="001E4C70" w:rsidDel="00EC30AC">
          <w:rPr>
            <w:sz w:val="24"/>
          </w:rPr>
          <w:delText>）</w:delText>
        </w:r>
        <w:r w:rsidRPr="001E4C70" w:rsidDel="00EC30AC">
          <w:rPr>
            <w:sz w:val="24"/>
            <w:vertAlign w:val="superscript"/>
          </w:rPr>
          <w:delText>[16]</w:delText>
        </w:r>
        <w:r w:rsidRPr="001E4C70" w:rsidDel="00EC30AC">
          <w:rPr>
            <w:sz w:val="24"/>
          </w:rPr>
          <w:delText>，利用闭环测量数据，基于梯度迭代寻找控制器最优参数。</w:delText>
        </w:r>
        <w:r w:rsidRPr="001E4C70" w:rsidDel="00EC30AC">
          <w:rPr>
            <w:sz w:val="24"/>
          </w:rPr>
          <w:delText>2000</w:delText>
        </w:r>
        <w:r w:rsidRPr="001E4C70" w:rsidDel="00EC30AC">
          <w:rPr>
            <w:sz w:val="24"/>
          </w:rPr>
          <w:delText>年</w:delText>
        </w:r>
        <w:r w:rsidRPr="001E4C70" w:rsidDel="00EC30AC">
          <w:rPr>
            <w:sz w:val="24"/>
          </w:rPr>
          <w:delText xml:space="preserve">Guardabassi </w:delText>
        </w:r>
        <w:r w:rsidRPr="001E4C70" w:rsidDel="00EC30AC">
          <w:rPr>
            <w:sz w:val="24"/>
          </w:rPr>
          <w:delText>和</w:delText>
        </w:r>
        <w:r w:rsidRPr="001E4C70" w:rsidDel="00EC30AC">
          <w:rPr>
            <w:sz w:val="24"/>
          </w:rPr>
          <w:delText>Savaresi</w:delText>
        </w:r>
        <w:r w:rsidRPr="001E4C70" w:rsidDel="00EC30AC">
          <w:rPr>
            <w:sz w:val="24"/>
          </w:rPr>
          <w:delText>提出虚拟参考反馈整定方法（</w:delText>
        </w:r>
        <w:r w:rsidRPr="001E4C70" w:rsidDel="00EC30AC">
          <w:rPr>
            <w:sz w:val="24"/>
          </w:rPr>
          <w:delText>Virtual reference feedback tuning, VRFT</w:delText>
        </w:r>
        <w:r w:rsidRPr="001E4C70" w:rsidDel="00EC30AC">
          <w:rPr>
            <w:sz w:val="24"/>
          </w:rPr>
          <w:delText>）</w:delText>
        </w:r>
        <w:r w:rsidRPr="001E4C70" w:rsidDel="00EC30AC">
          <w:rPr>
            <w:sz w:val="24"/>
            <w:vertAlign w:val="superscript"/>
          </w:rPr>
          <w:delText>[17]</w:delText>
        </w:r>
        <w:r w:rsidRPr="001E4C70" w:rsidDel="00EC30AC">
          <w:rPr>
            <w:sz w:val="24"/>
          </w:rPr>
          <w:delText>，利用被控对象的一组输入输出数据、闭环参考模型和结构固定的控制器直接辨识整定控制器参数。</w:delText>
        </w:r>
      </w:del>
    </w:p>
    <w:p w:rsidR="000319BF" w:rsidRPr="001E4C70" w:rsidDel="00EC30AC" w:rsidRDefault="000319BF" w:rsidP="00414414">
      <w:pPr>
        <w:spacing w:line="360" w:lineRule="auto"/>
        <w:ind w:firstLine="482"/>
        <w:rPr>
          <w:del w:id="81" w:author="Zhonghao Shen" w:date="2016-05-30T15:52:00Z"/>
          <w:sz w:val="24"/>
        </w:rPr>
      </w:pPr>
      <w:del w:id="82" w:author="Zhonghao Shen" w:date="2016-05-30T15:52:00Z">
        <w:r w:rsidRPr="001E4C70" w:rsidDel="00EC30AC">
          <w:rPr>
            <w:sz w:val="24"/>
          </w:rPr>
          <w:delText>基于在线和离线数据，</w:delText>
        </w:r>
        <w:r w:rsidRPr="001E4C70" w:rsidDel="00EC30AC">
          <w:rPr>
            <w:sz w:val="24"/>
          </w:rPr>
          <w:delText xml:space="preserve">1978 </w:delText>
        </w:r>
        <w:r w:rsidRPr="001E4C70" w:rsidDel="00EC30AC">
          <w:rPr>
            <w:sz w:val="24"/>
          </w:rPr>
          <w:delText>年</w:delText>
        </w:r>
        <w:r w:rsidRPr="001E4C70" w:rsidDel="00EC30AC">
          <w:rPr>
            <w:sz w:val="24"/>
          </w:rPr>
          <w:delText xml:space="preserve">Uchiyama </w:delText>
        </w:r>
        <w:r w:rsidRPr="001E4C70" w:rsidDel="00EC30AC">
          <w:rPr>
            <w:sz w:val="24"/>
          </w:rPr>
          <w:delText>提出迭代学习控制方法（</w:delText>
        </w:r>
        <w:r w:rsidRPr="001E4C70" w:rsidDel="00EC30AC">
          <w:rPr>
            <w:sz w:val="24"/>
          </w:rPr>
          <w:delText>Iterative learning control, ILC</w:delText>
        </w:r>
        <w:r w:rsidRPr="001E4C70" w:rsidDel="00EC30AC">
          <w:rPr>
            <w:sz w:val="24"/>
          </w:rPr>
          <w:delText>）</w:delText>
        </w:r>
        <w:r w:rsidRPr="001E4C70" w:rsidDel="00EC30AC">
          <w:rPr>
            <w:sz w:val="24"/>
            <w:vertAlign w:val="superscript"/>
          </w:rPr>
          <w:delText>[18]</w:delText>
        </w:r>
        <w:r w:rsidRPr="001E4C70" w:rsidDel="00EC30AC">
          <w:rPr>
            <w:sz w:val="24"/>
          </w:rPr>
          <w:delText>，对于在有限时间区间上重复运行的非线性动态系统，反复利用之前几次迭代时测得的误差量和控制输入量修正当前迭代的控制输入量，直到系统的输出完全跟踪期望轨迹。</w:delText>
        </w:r>
        <w:r w:rsidRPr="001E4C70" w:rsidDel="00EC30AC">
          <w:rPr>
            <w:sz w:val="24"/>
          </w:rPr>
          <w:delText xml:space="preserve">1994 </w:delText>
        </w:r>
        <w:r w:rsidRPr="001E4C70" w:rsidDel="00EC30AC">
          <w:rPr>
            <w:sz w:val="24"/>
          </w:rPr>
          <w:delText>年</w:delText>
        </w:r>
        <w:r w:rsidRPr="001E4C70" w:rsidDel="00EC30AC">
          <w:rPr>
            <w:sz w:val="24"/>
          </w:rPr>
          <w:delText>Schaal</w:delText>
        </w:r>
        <w:r w:rsidRPr="001E4C70" w:rsidDel="00EC30AC">
          <w:rPr>
            <w:sz w:val="24"/>
          </w:rPr>
          <w:delText>和</w:delText>
        </w:r>
        <w:r w:rsidRPr="001E4C70" w:rsidDel="00EC30AC">
          <w:rPr>
            <w:sz w:val="24"/>
          </w:rPr>
          <w:delText>Atkeson</w:delText>
        </w:r>
        <w:r w:rsidRPr="001E4C70" w:rsidDel="00EC30AC">
          <w:rPr>
            <w:sz w:val="24"/>
          </w:rPr>
          <w:delText>提出基于懒惰学习（</w:delText>
        </w:r>
        <w:r w:rsidRPr="001E4C70" w:rsidDel="00EC30AC">
          <w:rPr>
            <w:sz w:val="24"/>
          </w:rPr>
          <w:delText>Lazy Learning, LL</w:delText>
        </w:r>
        <w:r w:rsidRPr="001E4C70" w:rsidDel="00EC30AC">
          <w:rPr>
            <w:sz w:val="24"/>
          </w:rPr>
          <w:delText>）的控制方法</w:delText>
        </w:r>
        <w:r w:rsidRPr="001E4C70" w:rsidDel="00EC30AC">
          <w:rPr>
            <w:sz w:val="24"/>
            <w:vertAlign w:val="superscript"/>
          </w:rPr>
          <w:delText>[19]</w:delText>
        </w:r>
        <w:r w:rsidRPr="001E4C70" w:rsidDel="00EC30AC">
          <w:rPr>
            <w:sz w:val="24"/>
          </w:rPr>
          <w:delText>，利用历史</w:delText>
        </w:r>
        <w:r w:rsidRPr="001E4C70" w:rsidDel="00EC30AC">
          <w:rPr>
            <w:sz w:val="24"/>
          </w:rPr>
          <w:delText>IO</w:delText>
        </w:r>
        <w:r w:rsidRPr="001E4C70" w:rsidDel="00EC30AC">
          <w:rPr>
            <w:sz w:val="24"/>
          </w:rPr>
          <w:delText>数据对非线性被控对象在线建立动态局部线性模型，然后利用每个时刻的线性控制理论设计当前控制器。</w:delText>
        </w:r>
      </w:del>
    </w:p>
    <w:p w:rsidR="007B3CFE" w:rsidRPr="001E4C70" w:rsidDel="00EC30AC" w:rsidRDefault="004329C0" w:rsidP="0018059E">
      <w:pPr>
        <w:pStyle w:val="4"/>
        <w:rPr>
          <w:del w:id="83" w:author="Zhonghao Shen" w:date="2016-05-30T15:52:00Z"/>
          <w:rFonts w:ascii="Times New Roman" w:hAnsi="Times New Roman"/>
          <w:b w:val="0"/>
        </w:rPr>
      </w:pPr>
      <w:del w:id="84" w:author="Zhonghao Shen" w:date="2016-05-30T15:52:00Z">
        <w:r w:rsidRPr="001E4C70" w:rsidDel="00EC30AC">
          <w:rPr>
            <w:rFonts w:ascii="Times New Roman" w:hAnsi="Times New Roman"/>
            <w:b w:val="0"/>
          </w:rPr>
          <w:delText>差分进化</w:delText>
        </w:r>
        <w:r w:rsidR="008137D6" w:rsidRPr="001E4C70" w:rsidDel="00EC30AC">
          <w:rPr>
            <w:rFonts w:ascii="Times New Roman" w:hAnsi="Times New Roman"/>
            <w:b w:val="0"/>
          </w:rPr>
          <w:delText>优化算法</w:delText>
        </w:r>
        <w:r w:rsidR="004B3979" w:rsidRPr="001E4C70" w:rsidDel="00EC30AC">
          <w:rPr>
            <w:rFonts w:ascii="Times New Roman" w:hAnsi="Times New Roman"/>
            <w:b w:val="0"/>
          </w:rPr>
          <w:delText xml:space="preserve"> </w:delText>
        </w:r>
      </w:del>
    </w:p>
    <w:p w:rsidR="004329C0" w:rsidRPr="001E4C70" w:rsidDel="00EC30AC" w:rsidRDefault="004329C0" w:rsidP="004329C0">
      <w:pPr>
        <w:spacing w:line="360" w:lineRule="auto"/>
        <w:ind w:firstLine="480"/>
        <w:rPr>
          <w:del w:id="85" w:author="Zhonghao Shen" w:date="2016-05-30T15:52:00Z"/>
          <w:sz w:val="24"/>
        </w:rPr>
      </w:pPr>
      <w:del w:id="86" w:author="Zhonghao Shen" w:date="2016-05-30T15:52:00Z">
        <w:r w:rsidRPr="00A874F6" w:rsidDel="00EC30AC">
          <w:rPr>
            <w:sz w:val="24"/>
          </w:rPr>
          <w:delText>智能优化算法，作为一种全局优化的启发式算法，因为通用性强，可以求解复杂优化问题，在实际工程项目优化技术中得到了极大的应用。差分进化算法（</w:delText>
        </w:r>
        <w:r w:rsidRPr="001E4C70" w:rsidDel="00EC30AC">
          <w:rPr>
            <w:sz w:val="24"/>
          </w:rPr>
          <w:delText>Differential Evolution, DE</w:delText>
        </w:r>
        <w:r w:rsidRPr="001E4C70" w:rsidDel="00EC30AC">
          <w:rPr>
            <w:sz w:val="24"/>
          </w:rPr>
          <w:delText>）是其中一种比较新颖的优化算法，对当前代数的种群在全局进行随机并行直接搜索。因为其原理易懂，结构简单，收敛速度快且优化效果出色而广泛应用，成为了智能优化算法的一个重要分支，取得了许多重要研究成果。</w:delText>
        </w:r>
      </w:del>
    </w:p>
    <w:p w:rsidR="004329C0" w:rsidRPr="001E4C70" w:rsidDel="00EC30AC" w:rsidRDefault="004329C0" w:rsidP="004329C0">
      <w:pPr>
        <w:spacing w:line="360" w:lineRule="auto"/>
        <w:ind w:firstLine="420"/>
        <w:rPr>
          <w:del w:id="87" w:author="Zhonghao Shen" w:date="2016-05-30T15:52:00Z"/>
          <w:sz w:val="24"/>
        </w:rPr>
      </w:pPr>
      <w:del w:id="88" w:author="Zhonghao Shen" w:date="2016-05-30T15:52:00Z">
        <w:r w:rsidRPr="001E4C70" w:rsidDel="00EC30AC">
          <w:rPr>
            <w:sz w:val="24"/>
          </w:rPr>
          <w:delText>差分进化算法最早是由</w:delText>
        </w:r>
        <w:r w:rsidRPr="001E4C70" w:rsidDel="00EC30AC">
          <w:rPr>
            <w:sz w:val="24"/>
          </w:rPr>
          <w:delText xml:space="preserve"> Rainer Storn </w:delText>
        </w:r>
        <w:r w:rsidRPr="001E4C70" w:rsidDel="00EC30AC">
          <w:rPr>
            <w:sz w:val="24"/>
          </w:rPr>
          <w:delText>和</w:delText>
        </w:r>
        <w:r w:rsidRPr="001E4C70" w:rsidDel="00EC30AC">
          <w:rPr>
            <w:sz w:val="24"/>
          </w:rPr>
          <w:delText xml:space="preserve"> Kenneth Price </w:delText>
        </w:r>
        <w:r w:rsidRPr="001E4C70" w:rsidDel="00EC30AC">
          <w:rPr>
            <w:sz w:val="24"/>
          </w:rPr>
          <w:delText>于</w:delText>
        </w:r>
        <w:r w:rsidRPr="001E4C70" w:rsidDel="00EC30AC">
          <w:rPr>
            <w:sz w:val="24"/>
          </w:rPr>
          <w:delText xml:space="preserve"> 1996 </w:delText>
        </w:r>
        <w:r w:rsidRPr="001E4C70" w:rsidDel="00EC30AC">
          <w:rPr>
            <w:sz w:val="24"/>
          </w:rPr>
          <w:delText>年为求解切比雪夫多项式而提出的。在</w:delText>
        </w:r>
        <w:r w:rsidRPr="001E4C70" w:rsidDel="00EC30AC">
          <w:rPr>
            <w:sz w:val="24"/>
          </w:rPr>
          <w:delText>DE</w:delText>
        </w:r>
        <w:r w:rsidRPr="001E4C70" w:rsidDel="00EC30AC">
          <w:rPr>
            <w:sz w:val="24"/>
          </w:rPr>
          <w:delText>操作算子改进方面，</w:delText>
        </w:r>
        <w:r w:rsidRPr="001E4C70" w:rsidDel="00EC30AC">
          <w:rPr>
            <w:sz w:val="24"/>
          </w:rPr>
          <w:delText>Feoktistov</w:delText>
        </w:r>
        <w:r w:rsidRPr="001E4C70" w:rsidDel="00EC30AC">
          <w:rPr>
            <w:sz w:val="24"/>
          </w:rPr>
          <w:delText>等</w:delText>
        </w:r>
        <w:r w:rsidRPr="001E4C70" w:rsidDel="00EC30AC">
          <w:rPr>
            <w:sz w:val="24"/>
            <w:vertAlign w:val="superscript"/>
          </w:rPr>
          <w:delText>[20]</w:delText>
        </w:r>
        <w:r w:rsidRPr="001E4C70" w:rsidDel="00EC30AC">
          <w:rPr>
            <w:sz w:val="24"/>
          </w:rPr>
          <w:delText>提出变异策略的一种框架，可以灵活选择合适的变异操作类型；</w:delText>
        </w:r>
        <w:r w:rsidRPr="001E4C70" w:rsidDel="00EC30AC">
          <w:rPr>
            <w:sz w:val="24"/>
          </w:rPr>
          <w:delText>Lee</w:delText>
        </w:r>
        <w:r w:rsidRPr="001E4C70" w:rsidDel="00EC30AC">
          <w:rPr>
            <w:sz w:val="24"/>
          </w:rPr>
          <w:delText>等</w:delText>
        </w:r>
        <w:r w:rsidRPr="001E4C70" w:rsidDel="00EC30AC">
          <w:rPr>
            <w:sz w:val="24"/>
            <w:vertAlign w:val="superscript"/>
          </w:rPr>
          <w:delText>[21]</w:delText>
        </w:r>
        <w:r w:rsidRPr="001E4C70" w:rsidDel="00EC30AC">
          <w:rPr>
            <w:sz w:val="24"/>
          </w:rPr>
          <w:delText>提出一种改进差分算法（</w:delText>
        </w:r>
        <w:r w:rsidRPr="001E4C70" w:rsidDel="00EC30AC">
          <w:rPr>
            <w:sz w:val="24"/>
          </w:rPr>
          <w:delText>MDE</w:delText>
        </w:r>
        <w:r w:rsidRPr="001E4C70" w:rsidDel="00EC30AC">
          <w:rPr>
            <w:sz w:val="24"/>
          </w:rPr>
          <w:delText>）通过局部搜索加快算法效率以及改进的启发式约束来减小搜索空间大小。控制参数设置方面，</w:delText>
        </w:r>
        <w:r w:rsidRPr="001E4C70" w:rsidDel="00EC30AC">
          <w:rPr>
            <w:sz w:val="24"/>
          </w:rPr>
          <w:delText>Zhang</w:delText>
        </w:r>
        <w:r w:rsidRPr="001E4C70" w:rsidDel="00EC30AC">
          <w:rPr>
            <w:sz w:val="24"/>
          </w:rPr>
          <w:delText>和</w:delText>
        </w:r>
        <w:r w:rsidRPr="001E4C70" w:rsidDel="00EC30AC">
          <w:rPr>
            <w:sz w:val="24"/>
          </w:rPr>
          <w:delText>Sanderson</w:delText>
        </w:r>
        <w:r w:rsidRPr="001E4C70" w:rsidDel="00EC30AC">
          <w:rPr>
            <w:sz w:val="24"/>
            <w:vertAlign w:val="superscript"/>
          </w:rPr>
          <w:delText>[22]</w:delText>
        </w:r>
        <w:r w:rsidRPr="001E4C70" w:rsidDel="00EC30AC">
          <w:rPr>
            <w:sz w:val="24"/>
          </w:rPr>
          <w:delText>提出了基于学习的</w:delText>
        </w:r>
        <w:r w:rsidRPr="001E4C70" w:rsidDel="00EC30AC">
          <w:rPr>
            <w:i/>
            <w:sz w:val="24"/>
          </w:rPr>
          <w:delText>F</w:delText>
        </w:r>
        <w:r w:rsidRPr="001E4C70" w:rsidDel="00EC30AC">
          <w:rPr>
            <w:sz w:val="24"/>
          </w:rPr>
          <w:delText>和</w:delText>
        </w:r>
        <w:r w:rsidRPr="00A874F6" w:rsidDel="00EC30AC">
          <w:rPr>
            <w:position w:val="-12"/>
            <w:sz w:val="24"/>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5pt;height:17.8pt" o:ole="">
              <v:imagedata r:id="rId9" o:title=""/>
            </v:shape>
            <o:OLEObject Type="Embed" ProgID="Equation.DSMT4" ShapeID="_x0000_i1025" DrawAspect="Content" ObjectID="_1526131885" r:id="rId10"/>
          </w:object>
        </w:r>
        <w:r w:rsidRPr="00A874F6" w:rsidDel="00EC30AC">
          <w:rPr>
            <w:sz w:val="24"/>
          </w:rPr>
          <w:delText>调整方法，学习进化过程中成功的</w:delText>
        </w:r>
        <w:r w:rsidRPr="00A874F6" w:rsidDel="00EC30AC">
          <w:rPr>
            <w:i/>
            <w:sz w:val="24"/>
          </w:rPr>
          <w:delText>F</w:delText>
        </w:r>
        <w:r w:rsidRPr="001E4C70" w:rsidDel="00EC30AC">
          <w:rPr>
            <w:sz w:val="24"/>
          </w:rPr>
          <w:delText>和</w:delText>
        </w:r>
        <w:r w:rsidRPr="00A874F6" w:rsidDel="00EC30AC">
          <w:rPr>
            <w:position w:val="-12"/>
            <w:sz w:val="24"/>
          </w:rPr>
          <w:object w:dxaOrig="300" w:dyaOrig="360">
            <v:shape id="_x0000_i1026" type="#_x0000_t75" style="width:15.25pt;height:17.8pt" o:ole="">
              <v:imagedata r:id="rId9" o:title=""/>
            </v:shape>
            <o:OLEObject Type="Embed" ProgID="Equation.DSMT4" ShapeID="_x0000_i1026" DrawAspect="Content" ObjectID="_1526131886" r:id="rId11"/>
          </w:object>
        </w:r>
        <w:r w:rsidRPr="00A874F6" w:rsidDel="00EC30AC">
          <w:rPr>
            <w:sz w:val="24"/>
          </w:rPr>
          <w:delText>参数信息；</w:delText>
        </w:r>
        <w:r w:rsidRPr="00A874F6" w:rsidDel="00EC30AC">
          <w:rPr>
            <w:sz w:val="24"/>
          </w:rPr>
          <w:delText>Teo</w:delText>
        </w:r>
        <w:r w:rsidRPr="001E4C70" w:rsidDel="00EC30AC">
          <w:rPr>
            <w:sz w:val="24"/>
            <w:vertAlign w:val="superscript"/>
          </w:rPr>
          <w:delText>[23]</w:delText>
        </w:r>
        <w:r w:rsidRPr="001E4C70" w:rsidDel="00EC30AC">
          <w:rPr>
            <w:sz w:val="24"/>
          </w:rPr>
          <w:delText>研究了群体规模</w:delText>
        </w:r>
        <w:r w:rsidRPr="001E4C70" w:rsidDel="00EC30AC">
          <w:rPr>
            <w:i/>
            <w:sz w:val="24"/>
          </w:rPr>
          <w:delText>NP</w:delText>
        </w:r>
        <w:r w:rsidRPr="001E4C70" w:rsidDel="00EC30AC">
          <w:rPr>
            <w:sz w:val="24"/>
          </w:rPr>
          <w:delText>的自适应设置问题，提出了分别采用绝对编码和相对编码的方法。多目标优化方面，</w:delText>
        </w:r>
        <w:r w:rsidRPr="001E4C70" w:rsidDel="00EC30AC">
          <w:rPr>
            <w:sz w:val="24"/>
          </w:rPr>
          <w:delText>H. A. Abbas</w:delText>
        </w:r>
        <w:r w:rsidRPr="001E4C70" w:rsidDel="00EC30AC">
          <w:rPr>
            <w:sz w:val="24"/>
          </w:rPr>
          <w:delText>等</w:delText>
        </w:r>
        <w:r w:rsidRPr="001E4C70" w:rsidDel="00EC30AC">
          <w:rPr>
            <w:sz w:val="24"/>
            <w:vertAlign w:val="superscript"/>
          </w:rPr>
          <w:delText>[24][25]</w:delText>
        </w:r>
        <w:r w:rsidRPr="001E4C70" w:rsidDel="00EC30AC">
          <w:rPr>
            <w:sz w:val="24"/>
          </w:rPr>
          <w:delText>提出</w:delText>
        </w:r>
        <w:r w:rsidRPr="001E4C70" w:rsidDel="00EC30AC">
          <w:rPr>
            <w:sz w:val="24"/>
          </w:rPr>
          <w:delText>PDE</w:delText>
        </w:r>
        <w:r w:rsidRPr="001E4C70" w:rsidDel="00EC30AC">
          <w:rPr>
            <w:sz w:val="24"/>
          </w:rPr>
          <w:delText>（</w:delText>
        </w:r>
        <w:r w:rsidRPr="001E4C70" w:rsidDel="00EC30AC">
          <w:rPr>
            <w:sz w:val="24"/>
          </w:rPr>
          <w:delText>Pareto Differential Evolution</w:delText>
        </w:r>
        <w:r w:rsidRPr="001E4C70" w:rsidDel="00EC30AC">
          <w:rPr>
            <w:sz w:val="24"/>
          </w:rPr>
          <w:delText>）算法解决矢量优化问题（</w:delText>
        </w:r>
        <w:r w:rsidRPr="001E4C70" w:rsidDel="00EC30AC">
          <w:rPr>
            <w:sz w:val="24"/>
          </w:rPr>
          <w:delText>VOPs</w:delText>
        </w:r>
        <w:r w:rsidRPr="001E4C70" w:rsidDel="00EC30AC">
          <w:rPr>
            <w:sz w:val="24"/>
          </w:rPr>
          <w:delText>），并改进</w:delText>
        </w:r>
        <w:r w:rsidRPr="001E4C70" w:rsidDel="00EC30AC">
          <w:rPr>
            <w:sz w:val="24"/>
          </w:rPr>
          <w:delText xml:space="preserve"> DE </w:delText>
        </w:r>
        <w:r w:rsidRPr="001E4C70" w:rsidDel="00EC30AC">
          <w:rPr>
            <w:sz w:val="24"/>
          </w:rPr>
          <w:delText>算法的</w:delText>
        </w:r>
        <w:r w:rsidRPr="001E4C70" w:rsidDel="00EC30AC">
          <w:rPr>
            <w:i/>
            <w:sz w:val="24"/>
          </w:rPr>
          <w:delText>F</w:delText>
        </w:r>
        <w:r w:rsidRPr="001E4C70" w:rsidDel="00EC30AC">
          <w:rPr>
            <w:sz w:val="24"/>
          </w:rPr>
          <w:delText>；</w:delText>
        </w:r>
        <w:r w:rsidRPr="001E4C70" w:rsidDel="00EC30AC">
          <w:rPr>
            <w:sz w:val="24"/>
          </w:rPr>
          <w:delText>K. Nateri</w:delText>
        </w:r>
        <w:r w:rsidRPr="001E4C70" w:rsidDel="00EC30AC">
          <w:rPr>
            <w:sz w:val="24"/>
            <w:vertAlign w:val="superscript"/>
          </w:rPr>
          <w:delText>[26]</w:delText>
        </w:r>
        <w:r w:rsidRPr="001E4C70" w:rsidDel="00EC30AC">
          <w:rPr>
            <w:sz w:val="24"/>
          </w:rPr>
          <w:delText>在</w:delText>
        </w:r>
        <w:r w:rsidRPr="001E4C70" w:rsidDel="00EC30AC">
          <w:rPr>
            <w:sz w:val="24"/>
          </w:rPr>
          <w:delText>PDE</w:delText>
        </w:r>
        <w:r w:rsidRPr="001E4C70" w:rsidDel="00EC30AC">
          <w:rPr>
            <w:sz w:val="24"/>
          </w:rPr>
          <w:delText>算法基础上用多个经典测试函数进行了实验验证，取得了良好的结果。</w:delText>
        </w:r>
      </w:del>
    </w:p>
    <w:p w:rsidR="007B3CFE" w:rsidRPr="001E4C70" w:rsidRDefault="007B3CFE" w:rsidP="007C5264">
      <w:pPr>
        <w:pStyle w:val="3"/>
        <w:rPr>
          <w:rFonts w:eastAsia="黑体"/>
          <w:sz w:val="28"/>
        </w:rPr>
      </w:pPr>
      <w:r w:rsidRPr="001E4C70">
        <w:rPr>
          <w:rFonts w:eastAsia="黑体"/>
          <w:sz w:val="28"/>
        </w:rPr>
        <w:t>课题研究内容</w:t>
      </w:r>
    </w:p>
    <w:p w:rsidR="007B3CFE" w:rsidRPr="001E4C70" w:rsidRDefault="00E749ED" w:rsidP="0018059E">
      <w:pPr>
        <w:pStyle w:val="4"/>
        <w:rPr>
          <w:rFonts w:ascii="Times New Roman" w:hAnsi="Times New Roman"/>
          <w:b w:val="0"/>
        </w:rPr>
      </w:pPr>
      <w:ins w:id="89" w:author="Zhonghao Shen" w:date="2016-05-30T16:09:00Z">
        <w:r>
          <w:rPr>
            <w:rFonts w:ascii="Times New Roman" w:hAnsi="Times New Roman" w:hint="eastAsia"/>
            <w:b w:val="0"/>
          </w:rPr>
          <w:t>网页端</w:t>
        </w:r>
      </w:ins>
      <w:del w:id="90" w:author="Zhonghao Shen" w:date="2016-05-30T16:09:00Z">
        <w:r w:rsidR="007B3CFE" w:rsidRPr="001E4C70" w:rsidDel="00E749ED">
          <w:rPr>
            <w:rFonts w:ascii="Times New Roman" w:hAnsi="Times New Roman"/>
            <w:b w:val="0"/>
          </w:rPr>
          <w:delText>查</w:delText>
        </w:r>
      </w:del>
      <w:del w:id="91" w:author="Zhonghao Shen" w:date="2016-05-30T15:53:00Z">
        <w:r w:rsidR="007B3CFE" w:rsidRPr="001E4C70" w:rsidDel="00B96736">
          <w:rPr>
            <w:rFonts w:ascii="Times New Roman" w:hAnsi="Times New Roman"/>
            <w:b w:val="0"/>
          </w:rPr>
          <w:delText>阅文献并确定课题思路</w:delText>
        </w:r>
      </w:del>
    </w:p>
    <w:p w:rsidR="007B3CFE" w:rsidRPr="001E4C70" w:rsidRDefault="0018059E" w:rsidP="00B64DE0">
      <w:pPr>
        <w:pStyle w:val="ad"/>
        <w:widowControl w:val="0"/>
        <w:autoSpaceDE w:val="0"/>
        <w:autoSpaceDN w:val="0"/>
        <w:adjustRightInd w:val="0"/>
        <w:spacing w:before="0" w:beforeAutospacing="0" w:after="0" w:afterAutospacing="0" w:line="360" w:lineRule="auto"/>
        <w:ind w:firstLineChars="200" w:firstLine="480"/>
        <w:rPr>
          <w:rFonts w:ascii="Times New Roman" w:hAnsi="Times New Roman"/>
          <w:kern w:val="2"/>
        </w:rPr>
        <w:pPrChange w:id="92" w:author="Zhonghao Shen" w:date="2016-05-30T16:10:00Z">
          <w:pPr>
            <w:pStyle w:val="ad"/>
            <w:widowControl w:val="0"/>
            <w:autoSpaceDE w:val="0"/>
            <w:autoSpaceDN w:val="0"/>
            <w:adjustRightInd w:val="0"/>
            <w:spacing w:before="0" w:beforeAutospacing="0" w:after="0" w:afterAutospacing="0" w:line="360" w:lineRule="auto"/>
            <w:ind w:firstLine="420"/>
          </w:pPr>
        </w:pPrChange>
      </w:pPr>
      <w:del w:id="93" w:author="Zhonghao Shen" w:date="2016-05-30T15:53:00Z">
        <w:r w:rsidRPr="00A874F6" w:rsidDel="000D2760">
          <w:rPr>
            <w:rFonts w:ascii="Times New Roman" w:hAnsi="Times New Roman"/>
            <w:kern w:val="2"/>
          </w:rPr>
          <w:delText>本课</w:delText>
        </w:r>
      </w:del>
      <w:ins w:id="94" w:author="Zhonghao Shen" w:date="2016-05-30T15:53:00Z">
        <w:r w:rsidR="000D2760">
          <w:rPr>
            <w:rFonts w:hint="eastAsia"/>
            <w:kern w:val="2"/>
          </w:rPr>
          <w:t>在电商的实现方面，</w:t>
        </w:r>
        <w:r w:rsidR="000D2760" w:rsidRPr="00A45BA8">
          <w:rPr>
            <w:rFonts w:hint="eastAsia"/>
            <w:kern w:val="2"/>
          </w:rPr>
          <w:t>PC</w:t>
        </w:r>
        <w:r w:rsidR="000D2760">
          <w:rPr>
            <w:rFonts w:hint="eastAsia"/>
            <w:kern w:val="2"/>
          </w:rPr>
          <w:t>机W</w:t>
        </w:r>
        <w:r w:rsidR="000D2760" w:rsidRPr="00A45BA8">
          <w:rPr>
            <w:rFonts w:hint="eastAsia"/>
            <w:kern w:val="2"/>
          </w:rPr>
          <w:t>eb</w:t>
        </w:r>
        <w:r w:rsidR="000D2760">
          <w:rPr>
            <w:rFonts w:hint="eastAsia"/>
            <w:kern w:val="2"/>
          </w:rPr>
          <w:t>端</w:t>
        </w:r>
        <w:r w:rsidR="000D2760" w:rsidRPr="00A45BA8">
          <w:rPr>
            <w:rFonts w:hint="eastAsia"/>
            <w:kern w:val="2"/>
          </w:rPr>
          <w:t>/手机app</w:t>
        </w:r>
        <w:r w:rsidR="000D2760">
          <w:rPr>
            <w:rFonts w:hint="eastAsia"/>
            <w:kern w:val="2"/>
          </w:rPr>
          <w:t>端，设计友好的交互界面以及准确的功能处理逻辑，高效的数据解析代码，包括接受以及发送消息的实时性等问题，以及建立客户和商家之间的连接的服务器的选择</w:t>
        </w:r>
      </w:ins>
      <w:del w:id="95" w:author="Zhonghao Shen" w:date="2016-05-30T15:53:00Z">
        <w:r w:rsidRPr="00A874F6" w:rsidDel="000D2760">
          <w:rPr>
            <w:rFonts w:ascii="Times New Roman" w:hAnsi="Times New Roman"/>
            <w:kern w:val="2"/>
          </w:rPr>
          <w:delText>题通过查阅文献对课题内容及相关</w:delText>
        </w:r>
        <w:r w:rsidR="00E630B6" w:rsidRPr="00A874F6" w:rsidDel="000D2760">
          <w:rPr>
            <w:rFonts w:ascii="Times New Roman" w:hAnsi="Times New Roman"/>
            <w:kern w:val="2"/>
          </w:rPr>
          <w:delText>理论知识</w:delText>
        </w:r>
        <w:r w:rsidRPr="001E4C70" w:rsidDel="000D2760">
          <w:rPr>
            <w:rFonts w:ascii="Times New Roman" w:hAnsi="Times New Roman"/>
            <w:kern w:val="2"/>
          </w:rPr>
          <w:delText>进行了解，结合国内外目前已有成果对自己的论文思路加以修正和借鉴，最终得到自己的研究方法并着手完成</w:delText>
        </w:r>
      </w:del>
      <w:r w:rsidRPr="001E4C70">
        <w:rPr>
          <w:rFonts w:ascii="Times New Roman" w:hAnsi="Times New Roman"/>
          <w:kern w:val="2"/>
        </w:rPr>
        <w:t>。</w:t>
      </w:r>
    </w:p>
    <w:p w:rsidR="008E7EBD" w:rsidRPr="001E4C70" w:rsidRDefault="00E749ED" w:rsidP="00B96736">
      <w:pPr>
        <w:pStyle w:val="4"/>
        <w:rPr>
          <w:shd w:val="clear" w:color="auto" w:fill="FFFFFF"/>
        </w:rPr>
        <w:pPrChange w:id="96" w:author="Zhonghao Shen" w:date="2016-05-30T15:53:00Z">
          <w:pPr>
            <w:pStyle w:val="4"/>
          </w:pPr>
        </w:pPrChange>
      </w:pPr>
      <w:ins w:id="97" w:author="Zhonghao Shen" w:date="2016-05-30T16:09:00Z">
        <w:r>
          <w:rPr>
            <w:rFonts w:hint="eastAsia"/>
            <w:shd w:val="clear" w:color="auto" w:fill="FFFFFF"/>
          </w:rPr>
          <w:lastRenderedPageBreak/>
          <w:t>配送端</w:t>
        </w:r>
      </w:ins>
      <w:del w:id="98" w:author="Zhonghao Shen" w:date="2016-05-30T16:09:00Z">
        <w:r w:rsidR="004D055A" w:rsidRPr="001E4C70" w:rsidDel="00E749ED">
          <w:rPr>
            <w:shd w:val="clear" w:color="auto" w:fill="FFFFFF"/>
          </w:rPr>
          <w:delText>碳</w:delText>
        </w:r>
      </w:del>
      <w:del w:id="99" w:author="Zhonghao Shen" w:date="2016-05-30T15:53:00Z">
        <w:r w:rsidR="004D055A" w:rsidRPr="001E4C70" w:rsidDel="00B96736">
          <w:rPr>
            <w:shd w:val="clear" w:color="auto" w:fill="FFFFFF"/>
          </w:rPr>
          <w:delText>纤维凝固</w:delText>
        </w:r>
        <w:r w:rsidR="00025287" w:rsidRPr="001E4C70" w:rsidDel="00B96736">
          <w:rPr>
            <w:shd w:val="clear" w:color="auto" w:fill="FFFFFF"/>
          </w:rPr>
          <w:delText>过程</w:delText>
        </w:r>
        <w:r w:rsidR="00D36220" w:rsidRPr="001E4C70" w:rsidDel="00B96736">
          <w:rPr>
            <w:shd w:val="clear" w:color="auto" w:fill="FFFFFF"/>
          </w:rPr>
          <w:delText>模型建立</w:delText>
        </w:r>
      </w:del>
    </w:p>
    <w:p w:rsidR="004D055A" w:rsidRPr="00B64DE0" w:rsidDel="00B96736" w:rsidRDefault="004D055A" w:rsidP="00B64DE0">
      <w:pPr>
        <w:pStyle w:val="a0"/>
        <w:snapToGrid w:val="0"/>
        <w:spacing w:line="360" w:lineRule="auto"/>
        <w:ind w:firstLine="480"/>
        <w:jc w:val="left"/>
        <w:rPr>
          <w:del w:id="100" w:author="Zhonghao Shen" w:date="2016-05-30T15:53:00Z"/>
          <w:rFonts w:ascii="宋体" w:hAnsi="宋体"/>
          <w:sz w:val="24"/>
          <w:rPrChange w:id="101" w:author="Zhonghao Shen" w:date="2016-05-30T16:10:00Z">
            <w:rPr>
              <w:del w:id="102" w:author="Zhonghao Shen" w:date="2016-05-30T15:53:00Z"/>
              <w:sz w:val="24"/>
            </w:rPr>
          </w:rPrChange>
        </w:rPr>
        <w:pPrChange w:id="103" w:author="Zhonghao Shen" w:date="2016-05-30T16:10:00Z">
          <w:pPr>
            <w:pStyle w:val="a0"/>
            <w:snapToGrid w:val="0"/>
            <w:spacing w:line="360" w:lineRule="auto"/>
            <w:ind w:firstLine="480"/>
          </w:pPr>
        </w:pPrChange>
      </w:pPr>
      <w:del w:id="104" w:author="Zhonghao Shen" w:date="2016-05-30T15:54:00Z">
        <w:r w:rsidRPr="00B64DE0" w:rsidDel="00B96736">
          <w:rPr>
            <w:rFonts w:ascii="宋体" w:hAnsi="宋体"/>
            <w:sz w:val="24"/>
            <w:rPrChange w:id="105" w:author="Zhonghao Shen" w:date="2016-05-30T16:10:00Z">
              <w:rPr>
                <w:sz w:val="24"/>
              </w:rPr>
            </w:rPrChange>
          </w:rPr>
          <w:delText>凝</w:delText>
        </w:r>
      </w:del>
      <w:del w:id="106" w:author="Zhonghao Shen" w:date="2016-05-30T15:53:00Z">
        <w:r w:rsidRPr="00B64DE0" w:rsidDel="00B96736">
          <w:rPr>
            <w:rFonts w:ascii="宋体" w:hAnsi="宋体"/>
            <w:sz w:val="24"/>
            <w:rPrChange w:id="107" w:author="Zhonghao Shen" w:date="2016-05-30T16:10:00Z">
              <w:rPr>
                <w:sz w:val="24"/>
              </w:rPr>
            </w:rPrChange>
          </w:rPr>
          <w:delText>固是</w:delText>
        </w:r>
        <w:r w:rsidRPr="00B64DE0" w:rsidDel="00B96736">
          <w:rPr>
            <w:rFonts w:ascii="宋体" w:hAnsi="宋体"/>
            <w:sz w:val="24"/>
            <w:rPrChange w:id="108" w:author="Zhonghao Shen" w:date="2016-05-30T16:10:00Z">
              <w:rPr>
                <w:sz w:val="24"/>
              </w:rPr>
            </w:rPrChange>
          </w:rPr>
          <w:delText>PAN</w:delText>
        </w:r>
        <w:r w:rsidRPr="00B64DE0" w:rsidDel="00B96736">
          <w:rPr>
            <w:rFonts w:ascii="宋体" w:hAnsi="宋体"/>
            <w:sz w:val="24"/>
            <w:rPrChange w:id="109" w:author="Zhonghao Shen" w:date="2016-05-30T16:10:00Z">
              <w:rPr>
                <w:sz w:val="24"/>
              </w:rPr>
            </w:rPrChange>
          </w:rPr>
          <w:delText>基碳纤维纺丝过程中的基本环节之一。</w:delText>
        </w:r>
        <w:r w:rsidR="00E41746" w:rsidRPr="00B64DE0" w:rsidDel="00B96736">
          <w:rPr>
            <w:rFonts w:ascii="宋体" w:hAnsi="宋体"/>
            <w:sz w:val="24"/>
            <w:rPrChange w:id="110" w:author="Zhonghao Shen" w:date="2016-05-30T16:10:00Z">
              <w:rPr>
                <w:sz w:val="24"/>
              </w:rPr>
            </w:rPrChange>
          </w:rPr>
          <w:delText>PAN</w:delText>
        </w:r>
        <w:r w:rsidR="00E41746" w:rsidRPr="00B64DE0" w:rsidDel="00B96736">
          <w:rPr>
            <w:rFonts w:ascii="宋体" w:hAnsi="宋体"/>
            <w:sz w:val="24"/>
            <w:rPrChange w:id="111" w:author="Zhonghao Shen" w:date="2016-05-30T16:10:00Z">
              <w:rPr>
                <w:sz w:val="24"/>
              </w:rPr>
            </w:rPrChange>
          </w:rPr>
          <w:delText>基碳纤维凝固浴系统的结构如图</w:delText>
        </w:r>
        <w:r w:rsidR="00E41746" w:rsidRPr="00B64DE0" w:rsidDel="00B96736">
          <w:rPr>
            <w:rFonts w:ascii="宋体" w:hAnsi="宋体"/>
            <w:sz w:val="24"/>
            <w:rPrChange w:id="112" w:author="Zhonghao Shen" w:date="2016-05-30T16:10:00Z">
              <w:rPr>
                <w:sz w:val="24"/>
              </w:rPr>
            </w:rPrChange>
          </w:rPr>
          <w:delText>3-1</w:delText>
        </w:r>
        <w:r w:rsidR="00E41746" w:rsidRPr="00B64DE0" w:rsidDel="00B96736">
          <w:rPr>
            <w:rFonts w:ascii="宋体" w:hAnsi="宋体"/>
            <w:sz w:val="24"/>
            <w:rPrChange w:id="113" w:author="Zhonghao Shen" w:date="2016-05-30T16:10:00Z">
              <w:rPr>
                <w:sz w:val="24"/>
              </w:rPr>
            </w:rPrChange>
          </w:rPr>
          <w:delText>所示</w:delText>
        </w:r>
        <w:r w:rsidR="00E41746" w:rsidRPr="00B64DE0" w:rsidDel="00B96736">
          <w:rPr>
            <w:rFonts w:ascii="宋体" w:hAnsi="宋体"/>
            <w:sz w:val="24"/>
            <w:vertAlign w:val="superscript"/>
            <w:rPrChange w:id="114" w:author="Zhonghao Shen" w:date="2016-05-30T16:10:00Z">
              <w:rPr>
                <w:sz w:val="24"/>
                <w:vertAlign w:val="superscript"/>
              </w:rPr>
            </w:rPrChange>
          </w:rPr>
          <w:delText>[7]</w:delText>
        </w:r>
        <w:r w:rsidR="00E41746" w:rsidRPr="00B64DE0" w:rsidDel="00B96736">
          <w:rPr>
            <w:rFonts w:ascii="宋体" w:hAnsi="宋体"/>
            <w:sz w:val="24"/>
            <w:rPrChange w:id="115" w:author="Zhonghao Shen" w:date="2016-05-30T16:10:00Z">
              <w:rPr>
                <w:sz w:val="24"/>
              </w:rPr>
            </w:rPrChange>
          </w:rPr>
          <w:delText>。</w:delText>
        </w:r>
        <w:r w:rsidRPr="00B64DE0" w:rsidDel="00B96736">
          <w:rPr>
            <w:rFonts w:ascii="宋体" w:hAnsi="宋体"/>
            <w:sz w:val="24"/>
            <w:rPrChange w:id="116" w:author="Zhonghao Shen" w:date="2016-05-30T16:10:00Z">
              <w:rPr>
                <w:sz w:val="24"/>
              </w:rPr>
            </w:rPrChange>
          </w:rPr>
          <w:delText>PAN</w:delText>
        </w:r>
        <w:r w:rsidRPr="00B64DE0" w:rsidDel="00B96736">
          <w:rPr>
            <w:rFonts w:ascii="宋体" w:hAnsi="宋体"/>
            <w:sz w:val="24"/>
            <w:rPrChange w:id="117" w:author="Zhonghao Shen" w:date="2016-05-30T16:10:00Z">
              <w:rPr>
                <w:sz w:val="24"/>
              </w:rPr>
            </w:rPrChange>
          </w:rPr>
          <w:delText>纺丝原液在压力作用下从喷丝头中挤出，从而进入凝固浴。</w:delText>
        </w:r>
        <w:r w:rsidR="00E1457D" w:rsidRPr="00B64DE0" w:rsidDel="00B96736">
          <w:rPr>
            <w:rFonts w:ascii="宋体" w:hAnsi="宋体"/>
            <w:sz w:val="24"/>
            <w:rPrChange w:id="118" w:author="Zhonghao Shen" w:date="2016-05-30T16:10:00Z">
              <w:rPr>
                <w:sz w:val="24"/>
              </w:rPr>
            </w:rPrChange>
          </w:rPr>
          <w:delText>凝固浴溶液准备槽（</w:delText>
        </w:r>
        <w:r w:rsidR="00E1457D" w:rsidRPr="00B64DE0" w:rsidDel="00B96736">
          <w:rPr>
            <w:rFonts w:ascii="宋体" w:hAnsi="宋体"/>
            <w:sz w:val="24"/>
            <w:rPrChange w:id="119" w:author="Zhonghao Shen" w:date="2016-05-30T16:10:00Z">
              <w:rPr>
                <w:sz w:val="24"/>
              </w:rPr>
            </w:rPrChange>
          </w:rPr>
          <w:delText>Preparation Slot</w:delText>
        </w:r>
        <w:r w:rsidR="00E1457D" w:rsidRPr="00B64DE0" w:rsidDel="00B96736">
          <w:rPr>
            <w:rFonts w:ascii="宋体" w:hAnsi="宋体"/>
            <w:sz w:val="24"/>
            <w:rPrChange w:id="120" w:author="Zhonghao Shen" w:date="2016-05-30T16:10:00Z">
              <w:rPr>
                <w:sz w:val="24"/>
              </w:rPr>
            </w:rPrChange>
          </w:rPr>
          <w:delText>）主要用于均匀混合二甲基亚砜</w:delText>
        </w:r>
        <w:r w:rsidR="00E1457D" w:rsidRPr="00B64DE0" w:rsidDel="00B96736">
          <w:rPr>
            <w:rFonts w:ascii="宋体" w:hAnsi="宋体"/>
            <w:sz w:val="24"/>
            <w:rPrChange w:id="121" w:author="Zhonghao Shen" w:date="2016-05-30T16:10:00Z">
              <w:rPr>
                <w:sz w:val="24"/>
              </w:rPr>
            </w:rPrChange>
          </w:rPr>
          <w:delText>(DMSO)</w:delText>
        </w:r>
        <w:r w:rsidR="00E1457D" w:rsidRPr="00B64DE0" w:rsidDel="00B96736">
          <w:rPr>
            <w:rFonts w:ascii="宋体" w:hAnsi="宋体"/>
            <w:sz w:val="24"/>
            <w:rPrChange w:id="122" w:author="Zhonghao Shen" w:date="2016-05-30T16:10:00Z">
              <w:rPr>
                <w:sz w:val="24"/>
              </w:rPr>
            </w:rPrChange>
          </w:rPr>
          <w:delText>溶剂和水从而制备成凝固浴溶液送入凝固浴槽（</w:delText>
        </w:r>
        <w:r w:rsidR="00E1457D" w:rsidRPr="00B64DE0" w:rsidDel="00B96736">
          <w:rPr>
            <w:rFonts w:ascii="宋体" w:hAnsi="宋体"/>
            <w:sz w:val="24"/>
            <w:rPrChange w:id="123" w:author="Zhonghao Shen" w:date="2016-05-30T16:10:00Z">
              <w:rPr>
                <w:sz w:val="24"/>
              </w:rPr>
            </w:rPrChange>
          </w:rPr>
          <w:delText>Coagulation Slot</w:delText>
        </w:r>
        <w:r w:rsidR="00E1457D" w:rsidRPr="00B64DE0" w:rsidDel="00B96736">
          <w:rPr>
            <w:rFonts w:ascii="宋体" w:hAnsi="宋体"/>
            <w:sz w:val="24"/>
            <w:rPrChange w:id="124" w:author="Zhonghao Shen" w:date="2016-05-30T16:10:00Z">
              <w:rPr>
                <w:sz w:val="24"/>
              </w:rPr>
            </w:rPrChange>
          </w:rPr>
          <w:delText>）。纺丝原液由喷丝头挤到凝固浴槽中，再凝固成形为初生纤维，送至牵伸辊开始下一环节的工艺。凝固浴槽的尾部设有排液口（</w:delText>
        </w:r>
        <w:r w:rsidR="00E1457D" w:rsidRPr="00B64DE0" w:rsidDel="00B96736">
          <w:rPr>
            <w:rFonts w:ascii="宋体" w:hAnsi="宋体"/>
            <w:sz w:val="24"/>
            <w:rPrChange w:id="125" w:author="Zhonghao Shen" w:date="2016-05-30T16:10:00Z">
              <w:rPr>
                <w:sz w:val="24"/>
              </w:rPr>
            </w:rPrChange>
          </w:rPr>
          <w:delText>Discharge Port</w:delText>
        </w:r>
        <w:r w:rsidR="00E1457D" w:rsidRPr="00B64DE0" w:rsidDel="00B96736">
          <w:rPr>
            <w:rFonts w:ascii="宋体" w:hAnsi="宋体"/>
            <w:sz w:val="24"/>
            <w:rPrChange w:id="126" w:author="Zhonghao Shen" w:date="2016-05-30T16:10:00Z">
              <w:rPr>
                <w:sz w:val="24"/>
              </w:rPr>
            </w:rPrChange>
          </w:rPr>
          <w:delText>），用于维持凝固浴槽内的液位恒定。</w:delText>
        </w:r>
        <w:r w:rsidRPr="00B64DE0" w:rsidDel="00B96736">
          <w:rPr>
            <w:rFonts w:ascii="宋体" w:hAnsi="宋体"/>
            <w:sz w:val="24"/>
            <w:rPrChange w:id="127" w:author="Zhonghao Shen" w:date="2016-05-30T16:10:00Z">
              <w:rPr>
                <w:sz w:val="24"/>
              </w:rPr>
            </w:rPrChange>
          </w:rPr>
          <w:delText>凝固浴的各种条件变化对初生纤维的质量都会造成一定的影响。凝固浴存在若干可控变量，</w:delText>
        </w:r>
        <w:r w:rsidR="00E1457D" w:rsidRPr="00B64DE0" w:rsidDel="00B96736">
          <w:rPr>
            <w:rFonts w:ascii="宋体" w:hAnsi="宋体"/>
            <w:sz w:val="24"/>
            <w:rPrChange w:id="128" w:author="Zhonghao Shen" w:date="2016-05-30T16:10:00Z">
              <w:rPr>
                <w:sz w:val="24"/>
              </w:rPr>
            </w:rPrChange>
          </w:rPr>
          <w:delText>由图</w:delText>
        </w:r>
        <w:r w:rsidR="00E1457D" w:rsidRPr="00B64DE0" w:rsidDel="00B96736">
          <w:rPr>
            <w:rFonts w:ascii="宋体" w:hAnsi="宋体"/>
            <w:sz w:val="24"/>
            <w:rPrChange w:id="129" w:author="Zhonghao Shen" w:date="2016-05-30T16:10:00Z">
              <w:rPr>
                <w:sz w:val="24"/>
              </w:rPr>
            </w:rPrChange>
          </w:rPr>
          <w:delText>3-1</w:delText>
        </w:r>
        <w:r w:rsidR="00E1457D" w:rsidRPr="00B64DE0" w:rsidDel="00B96736">
          <w:rPr>
            <w:rFonts w:ascii="宋体" w:hAnsi="宋体"/>
            <w:sz w:val="24"/>
            <w:rPrChange w:id="130" w:author="Zhonghao Shen" w:date="2016-05-30T16:10:00Z">
              <w:rPr>
                <w:sz w:val="24"/>
              </w:rPr>
            </w:rPrChange>
          </w:rPr>
          <w:delText>可以看出，液位、浓度是影响碳纤维凝固成形的主要因素。</w:delText>
        </w:r>
        <w:r w:rsidRPr="00B64DE0" w:rsidDel="00B96736">
          <w:rPr>
            <w:rFonts w:ascii="宋体" w:hAnsi="宋体"/>
            <w:sz w:val="24"/>
            <w:rPrChange w:id="131" w:author="Zhonghao Shen" w:date="2016-05-30T16:10:00Z">
              <w:rPr>
                <w:sz w:val="24"/>
              </w:rPr>
            </w:rPrChange>
          </w:rPr>
          <w:delText>在这里，选取凝固浴的液位和浓度作为控制变量，建立</w:delText>
        </w:r>
        <w:r w:rsidRPr="00B64DE0" w:rsidDel="00B96736">
          <w:rPr>
            <w:rFonts w:ascii="宋体" w:hAnsi="宋体"/>
            <w:sz w:val="24"/>
            <w:rPrChange w:id="132" w:author="Zhonghao Shen" w:date="2016-05-30T16:10:00Z">
              <w:rPr>
                <w:sz w:val="24"/>
              </w:rPr>
            </w:rPrChange>
          </w:rPr>
          <w:delText>PAN</w:delText>
        </w:r>
        <w:r w:rsidRPr="00B64DE0" w:rsidDel="00B96736">
          <w:rPr>
            <w:rFonts w:ascii="宋体" w:hAnsi="宋体"/>
            <w:sz w:val="24"/>
            <w:rPrChange w:id="133" w:author="Zhonghao Shen" w:date="2016-05-30T16:10:00Z">
              <w:rPr>
                <w:sz w:val="24"/>
              </w:rPr>
            </w:rPrChange>
          </w:rPr>
          <w:delText>基碳纤维凝固浴的数学模型。</w:delText>
        </w:r>
        <w:r w:rsidR="00E1457D" w:rsidRPr="00B64DE0" w:rsidDel="00B96736">
          <w:rPr>
            <w:rFonts w:ascii="宋体" w:hAnsi="宋体"/>
            <w:sz w:val="24"/>
            <w:rPrChange w:id="134" w:author="Zhonghao Shen" w:date="2016-05-30T16:10:00Z">
              <w:rPr>
                <w:sz w:val="24"/>
              </w:rPr>
            </w:rPrChange>
          </w:rPr>
          <w:delText>因为凝固浴槽与准备槽相互连通，液位和浓度变化一致，所以分析凝固浴的液位</w:delText>
        </w:r>
        <w:r w:rsidR="00E1457D" w:rsidRPr="00B64DE0" w:rsidDel="00B96736">
          <w:rPr>
            <w:rFonts w:ascii="宋体" w:hAnsi="宋体"/>
            <w:sz w:val="24"/>
            <w:rPrChange w:id="135" w:author="Zhonghao Shen" w:date="2016-05-30T16:10:00Z">
              <w:rPr>
                <w:sz w:val="24"/>
              </w:rPr>
            </w:rPrChange>
          </w:rPr>
          <w:delText>-</w:delText>
        </w:r>
        <w:r w:rsidR="00E1457D" w:rsidRPr="00B64DE0" w:rsidDel="00B96736">
          <w:rPr>
            <w:rFonts w:ascii="宋体" w:hAnsi="宋体"/>
            <w:sz w:val="24"/>
            <w:rPrChange w:id="136" w:author="Zhonghao Shen" w:date="2016-05-30T16:10:00Z">
              <w:rPr>
                <w:sz w:val="24"/>
              </w:rPr>
            </w:rPrChange>
          </w:rPr>
          <w:delText>浓度变化可转为对准备槽的液位浓度变化建模。</w:delText>
        </w:r>
      </w:del>
    </w:p>
    <w:p w:rsidR="00E1457D" w:rsidRPr="00B64DE0" w:rsidDel="00B96736" w:rsidRDefault="00BD7386" w:rsidP="00B64DE0">
      <w:pPr>
        <w:pStyle w:val="a0"/>
        <w:snapToGrid w:val="0"/>
        <w:spacing w:line="360" w:lineRule="auto"/>
        <w:ind w:firstLine="480"/>
        <w:jc w:val="left"/>
        <w:rPr>
          <w:del w:id="137" w:author="Zhonghao Shen" w:date="2016-05-30T15:53:00Z"/>
          <w:rFonts w:ascii="宋体" w:hAnsi="宋体"/>
          <w:noProof/>
          <w:sz w:val="24"/>
          <w:rPrChange w:id="138" w:author="Zhonghao Shen" w:date="2016-05-30T16:10:00Z">
            <w:rPr>
              <w:del w:id="139" w:author="Zhonghao Shen" w:date="2016-05-30T15:53:00Z"/>
              <w:noProof/>
              <w:sz w:val="24"/>
            </w:rPr>
          </w:rPrChange>
        </w:rPr>
        <w:pPrChange w:id="140" w:author="Zhonghao Shen" w:date="2016-05-30T16:10:00Z">
          <w:pPr>
            <w:jc w:val="center"/>
          </w:pPr>
        </w:pPrChange>
      </w:pPr>
      <w:del w:id="141" w:author="Zhonghao Shen" w:date="2016-05-30T15:53:00Z">
        <w:r w:rsidRPr="00B64DE0" w:rsidDel="00B96736">
          <w:rPr>
            <w:rFonts w:ascii="宋体" w:hAnsi="宋体"/>
            <w:noProof/>
            <w:sz w:val="24"/>
            <w:rPrChange w:id="142" w:author="Zhonghao Shen" w:date="2016-05-30T16:10:00Z">
              <w:rPr>
                <w:noProof/>
              </w:rPr>
            </w:rPrChange>
          </w:rPr>
          <w:drawing>
            <wp:inline distT="0" distB="0" distL="0" distR="0">
              <wp:extent cx="3840480" cy="175323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1753235"/>
                      </a:xfrm>
                      <a:prstGeom prst="rect">
                        <a:avLst/>
                      </a:prstGeom>
                      <a:noFill/>
                      <a:ln>
                        <a:noFill/>
                      </a:ln>
                    </pic:spPr>
                  </pic:pic>
                </a:graphicData>
              </a:graphic>
            </wp:inline>
          </w:drawing>
        </w:r>
      </w:del>
    </w:p>
    <w:p w:rsidR="00E1457D" w:rsidRPr="00B64DE0" w:rsidDel="00B96736" w:rsidRDefault="00E1457D" w:rsidP="00B64DE0">
      <w:pPr>
        <w:pStyle w:val="a0"/>
        <w:snapToGrid w:val="0"/>
        <w:spacing w:line="360" w:lineRule="auto"/>
        <w:ind w:firstLine="482"/>
        <w:jc w:val="left"/>
        <w:rPr>
          <w:del w:id="143" w:author="Zhonghao Shen" w:date="2016-05-30T15:53:00Z"/>
          <w:rFonts w:ascii="宋体" w:hAnsi="宋体"/>
          <w:b/>
          <w:noProof/>
          <w:sz w:val="24"/>
          <w:rPrChange w:id="144" w:author="Zhonghao Shen" w:date="2016-05-30T16:10:00Z">
            <w:rPr>
              <w:del w:id="145" w:author="Zhonghao Shen" w:date="2016-05-30T15:53:00Z"/>
              <w:b/>
              <w:noProof/>
              <w:sz w:val="22"/>
              <w:szCs w:val="18"/>
            </w:rPr>
          </w:rPrChange>
        </w:rPr>
        <w:pPrChange w:id="146" w:author="Zhonghao Shen" w:date="2016-05-30T16:10:00Z">
          <w:pPr>
            <w:jc w:val="center"/>
          </w:pPr>
        </w:pPrChange>
      </w:pPr>
      <w:del w:id="147" w:author="Zhonghao Shen" w:date="2016-05-30T15:53:00Z">
        <w:r w:rsidRPr="00B64DE0" w:rsidDel="00B96736">
          <w:rPr>
            <w:rFonts w:ascii="宋体" w:hAnsi="宋体"/>
            <w:b/>
            <w:noProof/>
            <w:sz w:val="24"/>
            <w:rPrChange w:id="148" w:author="Zhonghao Shen" w:date="2016-05-30T16:10:00Z">
              <w:rPr>
                <w:b/>
                <w:noProof/>
                <w:sz w:val="22"/>
                <w:szCs w:val="18"/>
              </w:rPr>
            </w:rPrChange>
          </w:rPr>
          <w:delText>图</w:delText>
        </w:r>
        <w:r w:rsidRPr="00B64DE0" w:rsidDel="00B96736">
          <w:rPr>
            <w:rFonts w:ascii="宋体" w:hAnsi="宋体"/>
            <w:b/>
            <w:noProof/>
            <w:sz w:val="24"/>
            <w:rPrChange w:id="149" w:author="Zhonghao Shen" w:date="2016-05-30T16:10:00Z">
              <w:rPr>
                <w:b/>
                <w:noProof/>
                <w:sz w:val="22"/>
                <w:szCs w:val="18"/>
              </w:rPr>
            </w:rPrChange>
          </w:rPr>
          <w:delText xml:space="preserve">3-1 </w:delText>
        </w:r>
        <w:r w:rsidRPr="00B64DE0" w:rsidDel="00B96736">
          <w:rPr>
            <w:rFonts w:ascii="宋体" w:hAnsi="宋体"/>
            <w:b/>
            <w:noProof/>
            <w:sz w:val="24"/>
            <w:rPrChange w:id="150" w:author="Zhonghao Shen" w:date="2016-05-30T16:10:00Z">
              <w:rPr>
                <w:b/>
                <w:noProof/>
                <w:sz w:val="22"/>
                <w:szCs w:val="18"/>
              </w:rPr>
            </w:rPrChange>
          </w:rPr>
          <w:delText>凝固浴系统结构</w:delText>
        </w:r>
      </w:del>
    </w:p>
    <w:p w:rsidR="00674EC9" w:rsidRPr="00B64DE0" w:rsidDel="00B96736" w:rsidRDefault="00594999" w:rsidP="00B64DE0">
      <w:pPr>
        <w:pStyle w:val="a0"/>
        <w:snapToGrid w:val="0"/>
        <w:spacing w:line="360" w:lineRule="auto"/>
        <w:ind w:firstLine="480"/>
        <w:jc w:val="left"/>
        <w:rPr>
          <w:del w:id="151" w:author="Zhonghao Shen" w:date="2016-05-30T15:54:00Z"/>
          <w:rFonts w:ascii="宋体" w:hAnsi="宋体"/>
          <w:b/>
          <w:sz w:val="24"/>
          <w:rPrChange w:id="152" w:author="Zhonghao Shen" w:date="2016-05-30T16:10:00Z">
            <w:rPr>
              <w:del w:id="153" w:author="Zhonghao Shen" w:date="2016-05-30T15:54:00Z"/>
              <w:rFonts w:ascii="Times New Roman" w:hAnsi="Times New Roman"/>
              <w:b w:val="0"/>
            </w:rPr>
          </w:rPrChange>
        </w:rPr>
        <w:pPrChange w:id="154" w:author="Zhonghao Shen" w:date="2016-05-30T16:10:00Z">
          <w:pPr>
            <w:pStyle w:val="4"/>
          </w:pPr>
        </w:pPrChange>
      </w:pPr>
      <w:del w:id="155" w:author="Zhonghao Shen" w:date="2016-05-30T15:54:00Z">
        <w:r w:rsidRPr="00B64DE0" w:rsidDel="00B96736">
          <w:rPr>
            <w:rFonts w:ascii="宋体" w:hAnsi="宋体"/>
            <w:sz w:val="24"/>
            <w:rPrChange w:id="156" w:author="Zhonghao Shen" w:date="2016-05-30T16:10:00Z">
              <w:rPr>
                <w:rFonts w:ascii="Times New Roman" w:hAnsi="Times New Roman"/>
                <w:b w:val="0"/>
              </w:rPr>
            </w:rPrChange>
          </w:rPr>
          <w:delText>实现</w:delText>
        </w:r>
        <w:r w:rsidR="00025287" w:rsidRPr="00B64DE0" w:rsidDel="00B96736">
          <w:rPr>
            <w:rFonts w:ascii="宋体" w:hAnsi="宋体"/>
            <w:sz w:val="24"/>
            <w:rPrChange w:id="157" w:author="Zhonghao Shen" w:date="2016-05-30T16:10:00Z">
              <w:rPr>
                <w:rFonts w:ascii="Times New Roman" w:hAnsi="Times New Roman"/>
                <w:b w:val="0"/>
              </w:rPr>
            </w:rPrChange>
          </w:rPr>
          <w:delText>无模型自适应控制</w:delText>
        </w:r>
        <w:r w:rsidR="008D5983" w:rsidRPr="00B64DE0" w:rsidDel="00B96736">
          <w:rPr>
            <w:rFonts w:ascii="宋体" w:hAnsi="宋体"/>
            <w:sz w:val="24"/>
            <w:rPrChange w:id="158" w:author="Zhonghao Shen" w:date="2016-05-30T16:10:00Z">
              <w:rPr>
                <w:rFonts w:ascii="Times New Roman" w:hAnsi="Times New Roman"/>
                <w:b w:val="0"/>
              </w:rPr>
            </w:rPrChange>
          </w:rPr>
          <w:delText>方法</w:delText>
        </w:r>
        <w:r w:rsidRPr="00B64DE0" w:rsidDel="00B96736">
          <w:rPr>
            <w:rFonts w:ascii="宋体" w:hAnsi="宋体"/>
            <w:sz w:val="24"/>
            <w:rPrChange w:id="159" w:author="Zhonghao Shen" w:date="2016-05-30T16:10:00Z">
              <w:rPr>
                <w:rFonts w:ascii="Times New Roman" w:hAnsi="Times New Roman"/>
                <w:b w:val="0"/>
              </w:rPr>
            </w:rPrChange>
          </w:rPr>
          <w:delText>，比较控制效果</w:delText>
        </w:r>
      </w:del>
    </w:p>
    <w:p w:rsidR="00D36220" w:rsidRPr="00B64DE0" w:rsidDel="00B96736" w:rsidRDefault="00D36220" w:rsidP="00B64DE0">
      <w:pPr>
        <w:spacing w:line="360" w:lineRule="auto"/>
        <w:ind w:firstLineChars="200" w:firstLine="480"/>
        <w:jc w:val="left"/>
        <w:rPr>
          <w:del w:id="160" w:author="Zhonghao Shen" w:date="2016-05-30T15:54:00Z"/>
          <w:rFonts w:ascii="宋体" w:hAnsi="宋体"/>
          <w:sz w:val="24"/>
          <w:rPrChange w:id="161" w:author="Zhonghao Shen" w:date="2016-05-30T16:10:00Z">
            <w:rPr>
              <w:del w:id="162" w:author="Zhonghao Shen" w:date="2016-05-30T15:54:00Z"/>
              <w:sz w:val="24"/>
            </w:rPr>
          </w:rPrChange>
        </w:rPr>
        <w:pPrChange w:id="163" w:author="Zhonghao Shen" w:date="2016-05-30T16:10:00Z">
          <w:pPr>
            <w:spacing w:line="360" w:lineRule="auto"/>
            <w:ind w:firstLine="482"/>
          </w:pPr>
        </w:pPrChange>
      </w:pPr>
      <w:del w:id="164" w:author="Zhonghao Shen" w:date="2016-05-30T15:54:00Z">
        <w:r w:rsidRPr="00B64DE0" w:rsidDel="00B96736">
          <w:rPr>
            <w:rFonts w:ascii="宋体" w:hAnsi="宋体"/>
            <w:sz w:val="24"/>
            <w:rPrChange w:id="165" w:author="Zhonghao Shen" w:date="2016-05-30T16:10:00Z">
              <w:rPr>
                <w:sz w:val="24"/>
              </w:rPr>
            </w:rPrChange>
          </w:rPr>
          <w:delText>无模型自适应控制方法（</w:delText>
        </w:r>
        <w:r w:rsidRPr="00B64DE0" w:rsidDel="00B96736">
          <w:rPr>
            <w:rFonts w:ascii="宋体" w:hAnsi="宋体"/>
            <w:sz w:val="24"/>
            <w:rPrChange w:id="166" w:author="Zhonghao Shen" w:date="2016-05-30T16:10:00Z">
              <w:rPr>
                <w:sz w:val="24"/>
              </w:rPr>
            </w:rPrChange>
          </w:rPr>
          <w:delText>Model free adaptive control, MFAC</w:delText>
        </w:r>
        <w:r w:rsidRPr="00B64DE0" w:rsidDel="00B96736">
          <w:rPr>
            <w:rFonts w:ascii="宋体" w:hAnsi="宋体"/>
            <w:sz w:val="24"/>
            <w:rPrChange w:id="167" w:author="Zhonghao Shen" w:date="2016-05-30T16:10:00Z">
              <w:rPr>
                <w:sz w:val="24"/>
              </w:rPr>
            </w:rPrChange>
          </w:rPr>
          <w:delText>）是一种典型的数据驱动控制方法。最先在</w:delText>
        </w:r>
        <w:r w:rsidRPr="00B64DE0" w:rsidDel="00B96736">
          <w:rPr>
            <w:rFonts w:ascii="宋体" w:hAnsi="宋体"/>
            <w:sz w:val="24"/>
            <w:rPrChange w:id="168" w:author="Zhonghao Shen" w:date="2016-05-30T16:10:00Z">
              <w:rPr>
                <w:sz w:val="24"/>
              </w:rPr>
            </w:rPrChange>
          </w:rPr>
          <w:delText>1994</w:delText>
        </w:r>
        <w:r w:rsidRPr="00B64DE0" w:rsidDel="00B96736">
          <w:rPr>
            <w:rFonts w:ascii="宋体" w:hAnsi="宋体"/>
            <w:sz w:val="24"/>
            <w:rPrChange w:id="169" w:author="Zhonghao Shen" w:date="2016-05-30T16:10:00Z">
              <w:rPr>
                <w:sz w:val="24"/>
              </w:rPr>
            </w:rPrChange>
          </w:rPr>
          <w:delText>年由侯忠生教授在其博士论文</w:delText>
        </w:r>
        <w:r w:rsidRPr="00B64DE0" w:rsidDel="00B96736">
          <w:rPr>
            <w:rFonts w:ascii="宋体" w:hAnsi="宋体"/>
            <w:sz w:val="24"/>
            <w:vertAlign w:val="superscript"/>
            <w:rPrChange w:id="170" w:author="Zhonghao Shen" w:date="2016-05-30T16:10:00Z">
              <w:rPr>
                <w:sz w:val="24"/>
                <w:vertAlign w:val="superscript"/>
              </w:rPr>
            </w:rPrChange>
          </w:rPr>
          <w:delText>[11]</w:delText>
        </w:r>
        <w:r w:rsidRPr="00B64DE0" w:rsidDel="00B96736">
          <w:rPr>
            <w:rFonts w:ascii="宋体" w:hAnsi="宋体"/>
            <w:sz w:val="24"/>
            <w:rPrChange w:id="171" w:author="Zhonghao Shen" w:date="2016-05-30T16:10:00Z">
              <w:rPr>
                <w:sz w:val="24"/>
              </w:rPr>
            </w:rPrChange>
          </w:rPr>
          <w:delText>中提出，经过几十年发展，在理论方面和实际应用方面均取得令人鼓舞的成果。</w:delText>
        </w:r>
      </w:del>
    </w:p>
    <w:p w:rsidR="00D36220" w:rsidRPr="00B64DE0" w:rsidDel="00B96736" w:rsidRDefault="00D36220" w:rsidP="00B64DE0">
      <w:pPr>
        <w:spacing w:line="360" w:lineRule="auto"/>
        <w:ind w:firstLineChars="200" w:firstLine="480"/>
        <w:jc w:val="left"/>
        <w:rPr>
          <w:del w:id="172" w:author="Zhonghao Shen" w:date="2016-05-30T15:54:00Z"/>
          <w:rFonts w:ascii="宋体" w:hAnsi="宋体"/>
          <w:sz w:val="24"/>
          <w:rPrChange w:id="173" w:author="Zhonghao Shen" w:date="2016-05-30T16:10:00Z">
            <w:rPr>
              <w:del w:id="174" w:author="Zhonghao Shen" w:date="2016-05-30T15:54:00Z"/>
              <w:sz w:val="24"/>
            </w:rPr>
          </w:rPrChange>
        </w:rPr>
        <w:pPrChange w:id="175" w:author="Zhonghao Shen" w:date="2016-05-30T16:10:00Z">
          <w:pPr>
            <w:spacing w:line="360" w:lineRule="auto"/>
            <w:ind w:firstLine="482"/>
          </w:pPr>
        </w:pPrChange>
      </w:pPr>
      <w:del w:id="176" w:author="Zhonghao Shen" w:date="2016-05-30T15:54:00Z">
        <w:r w:rsidRPr="00B64DE0" w:rsidDel="00B96736">
          <w:rPr>
            <w:rFonts w:ascii="宋体" w:hAnsi="宋体"/>
            <w:sz w:val="24"/>
            <w:rPrChange w:id="177" w:author="Zhonghao Shen" w:date="2016-05-30T16:10:00Z">
              <w:rPr>
                <w:sz w:val="24"/>
              </w:rPr>
            </w:rPrChange>
          </w:rPr>
          <w:delText>MFAC</w:delText>
        </w:r>
        <w:r w:rsidRPr="00B64DE0" w:rsidDel="00B96736">
          <w:rPr>
            <w:rFonts w:ascii="宋体" w:hAnsi="宋体"/>
            <w:sz w:val="24"/>
            <w:rPrChange w:id="178" w:author="Zhonghao Shen" w:date="2016-05-30T16:10:00Z">
              <w:rPr>
                <w:sz w:val="24"/>
              </w:rPr>
            </w:rPrChange>
          </w:rPr>
          <w:delText>方法只需要被控系统的输入和输出数据，建立动态线性化模型，而不需要被控系统精确的数学模型。动态线性化模型是无模型自适应控制理论的基础</w:delText>
        </w:r>
        <w:r w:rsidRPr="00B64DE0" w:rsidDel="00B96736">
          <w:rPr>
            <w:rFonts w:ascii="宋体" w:hAnsi="宋体"/>
            <w:sz w:val="24"/>
            <w:vertAlign w:val="superscript"/>
            <w:rPrChange w:id="179" w:author="Zhonghao Shen" w:date="2016-05-30T16:10:00Z">
              <w:rPr>
                <w:sz w:val="24"/>
                <w:vertAlign w:val="superscript"/>
              </w:rPr>
            </w:rPrChange>
          </w:rPr>
          <w:delText>[12]</w:delText>
        </w:r>
        <w:r w:rsidRPr="00B64DE0" w:rsidDel="00B96736">
          <w:rPr>
            <w:rFonts w:ascii="宋体" w:hAnsi="宋体"/>
            <w:sz w:val="24"/>
            <w:rPrChange w:id="180" w:author="Zhonghao Shen" w:date="2016-05-30T16:10:00Z">
              <w:rPr>
                <w:sz w:val="24"/>
              </w:rPr>
            </w:rPrChange>
          </w:rPr>
          <w:delText>。</w:delText>
        </w:r>
        <w:r w:rsidRPr="00B64DE0" w:rsidDel="00B96736">
          <w:rPr>
            <w:rFonts w:ascii="宋体" w:hAnsi="宋体"/>
            <w:sz w:val="24"/>
            <w:rPrChange w:id="181" w:author="Zhonghao Shen" w:date="2016-05-30T16:10:00Z">
              <w:rPr>
                <w:sz w:val="24"/>
              </w:rPr>
            </w:rPrChange>
          </w:rPr>
          <w:delText>MFAC</w:delText>
        </w:r>
        <w:r w:rsidRPr="00B64DE0" w:rsidDel="00B96736">
          <w:rPr>
            <w:rFonts w:ascii="宋体" w:hAnsi="宋体"/>
            <w:sz w:val="24"/>
            <w:rPrChange w:id="182" w:author="Zhonghao Shen" w:date="2016-05-30T16:10:00Z">
              <w:rPr>
                <w:sz w:val="24"/>
              </w:rPr>
            </w:rPrChange>
          </w:rPr>
          <w:delText>方法在实现过程中一边辨识伪偏导数建立数学模型，一边根据控制律进行控制。将在线辨识和实时控制相结合，每得到新的输入输出数据，便将建模和控制反复重新进行，从而使得每次得到的动态线性化模型变得越来越准确，逐渐达到控制要求。</w:delText>
        </w:r>
      </w:del>
    </w:p>
    <w:p w:rsidR="00D5682F" w:rsidRPr="00B64DE0" w:rsidRDefault="00D5682F" w:rsidP="00B64DE0">
      <w:pPr>
        <w:spacing w:line="360" w:lineRule="auto"/>
        <w:ind w:firstLineChars="200" w:firstLine="480"/>
        <w:jc w:val="left"/>
        <w:rPr>
          <w:rFonts w:ascii="宋体" w:hAnsi="宋体"/>
          <w:sz w:val="24"/>
          <w:rPrChange w:id="183" w:author="Zhonghao Shen" w:date="2016-05-30T16:10:00Z">
            <w:rPr>
              <w:sz w:val="24"/>
            </w:rPr>
          </w:rPrChange>
        </w:rPr>
        <w:pPrChange w:id="184" w:author="Zhonghao Shen" w:date="2016-05-30T16:10:00Z">
          <w:pPr>
            <w:spacing w:line="360" w:lineRule="auto"/>
            <w:ind w:firstLine="482"/>
          </w:pPr>
        </w:pPrChange>
      </w:pPr>
      <w:del w:id="185" w:author="Zhonghao Shen" w:date="2016-05-30T15:54:00Z">
        <w:r w:rsidRPr="00B64DE0" w:rsidDel="00B96736">
          <w:rPr>
            <w:rFonts w:ascii="宋体" w:hAnsi="宋体"/>
            <w:sz w:val="24"/>
            <w:rPrChange w:id="186" w:author="Zhonghao Shen" w:date="2016-05-30T16:10:00Z">
              <w:rPr>
                <w:sz w:val="24"/>
              </w:rPr>
            </w:rPrChange>
          </w:rPr>
          <w:delText>在设计</w:delText>
        </w:r>
        <w:r w:rsidRPr="00B64DE0" w:rsidDel="00B96736">
          <w:rPr>
            <w:rFonts w:ascii="宋体" w:hAnsi="宋体"/>
            <w:sz w:val="24"/>
            <w:rPrChange w:id="187" w:author="Zhonghao Shen" w:date="2016-05-30T16:10:00Z">
              <w:rPr>
                <w:sz w:val="24"/>
              </w:rPr>
            </w:rPrChange>
          </w:rPr>
          <w:delText>MFAC</w:delText>
        </w:r>
        <w:r w:rsidRPr="00B64DE0" w:rsidDel="00B96736">
          <w:rPr>
            <w:rFonts w:ascii="宋体" w:hAnsi="宋体"/>
            <w:sz w:val="24"/>
            <w:rPrChange w:id="188" w:author="Zhonghao Shen" w:date="2016-05-30T16:10:00Z">
              <w:rPr>
                <w:sz w:val="24"/>
              </w:rPr>
            </w:rPrChange>
          </w:rPr>
          <w:delText>控</w:delText>
        </w:r>
      </w:del>
      <w:del w:id="189" w:author="Zhonghao Shen" w:date="2016-05-30T16:10:00Z">
        <w:r w:rsidRPr="00B64DE0" w:rsidDel="00C908E2">
          <w:rPr>
            <w:rFonts w:ascii="宋体" w:hAnsi="宋体"/>
            <w:sz w:val="24"/>
            <w:rPrChange w:id="190" w:author="Zhonghao Shen" w:date="2016-05-30T16:10:00Z">
              <w:rPr>
                <w:sz w:val="24"/>
              </w:rPr>
            </w:rPrChange>
          </w:rPr>
          <w:delText>制</w:delText>
        </w:r>
      </w:del>
      <w:ins w:id="191" w:author="Zhonghao Shen" w:date="2016-05-30T16:09:00Z">
        <w:r w:rsidR="00C908E2" w:rsidRPr="00B64DE0">
          <w:rPr>
            <w:rFonts w:ascii="宋体" w:hAnsi="宋体" w:hint="eastAsia"/>
            <w:sz w:val="24"/>
            <w:rPrChange w:id="192" w:author="Zhonghao Shen" w:date="2016-05-30T16:10:00Z">
              <w:rPr>
                <w:rFonts w:hint="eastAsia"/>
              </w:rPr>
            </w:rPrChange>
          </w:rPr>
          <w:t>在设计配送机器</w:t>
        </w:r>
        <w:bookmarkStart w:id="193" w:name="OLE_LINK1"/>
        <w:bookmarkStart w:id="194" w:name="OLE_LINK2"/>
        <w:r w:rsidR="00C908E2" w:rsidRPr="00B64DE0">
          <w:rPr>
            <w:rFonts w:ascii="宋体" w:hAnsi="宋体" w:hint="eastAsia"/>
            <w:sz w:val="24"/>
            <w:rPrChange w:id="195" w:author="Zhonghao Shen" w:date="2016-05-30T16:10:00Z">
              <w:rPr>
                <w:rFonts w:hint="eastAsia"/>
              </w:rPr>
            </w:rPrChange>
          </w:rPr>
          <w:t>人</w:t>
        </w:r>
        <w:bookmarkEnd w:id="193"/>
        <w:bookmarkEnd w:id="194"/>
        <w:r w:rsidR="00C908E2" w:rsidRPr="00B64DE0">
          <w:rPr>
            <w:rFonts w:ascii="宋体" w:hAnsi="宋体" w:hint="eastAsia"/>
            <w:sz w:val="24"/>
            <w:rPrChange w:id="196" w:author="Zhonghao Shen" w:date="2016-05-30T16:10:00Z">
              <w:rPr>
                <w:rFonts w:hint="eastAsia"/>
              </w:rPr>
            </w:rPrChange>
          </w:rPr>
          <w:t>方面，需要研究如何在小区环境内接入网络，收发订单消息，包括车型机器人的驱动，防撞，放倾倒设计，在配送过程中的实时并且准确的定位，包括对于一些特殊标志或情景的识别功能等</w:t>
        </w:r>
      </w:ins>
      <w:del w:id="197" w:author="Zhonghao Shen" w:date="2016-05-30T16:10:00Z">
        <w:r w:rsidRPr="00B64DE0" w:rsidDel="00C908E2">
          <w:rPr>
            <w:rFonts w:ascii="宋体" w:hAnsi="宋体" w:hint="eastAsia"/>
            <w:sz w:val="24"/>
            <w:rPrChange w:id="198" w:author="Zhonghao Shen" w:date="2016-05-30T16:10:00Z">
              <w:rPr>
                <w:rFonts w:hint="eastAsia"/>
                <w:sz w:val="24"/>
              </w:rPr>
            </w:rPrChange>
          </w:rPr>
          <w:delText>算法并应用于碳纤维凝固过程后，比较</w:delText>
        </w:r>
        <w:r w:rsidRPr="00B64DE0" w:rsidDel="00C908E2">
          <w:rPr>
            <w:rFonts w:ascii="宋体" w:hAnsi="宋体" w:hint="eastAsia"/>
            <w:sz w:val="24"/>
            <w:rPrChange w:id="199" w:author="Zhonghao Shen" w:date="2016-05-30T16:10:00Z">
              <w:rPr>
                <w:rFonts w:hint="eastAsia"/>
                <w:sz w:val="24"/>
              </w:rPr>
            </w:rPrChange>
          </w:rPr>
          <w:delText>MFAC</w:delText>
        </w:r>
        <w:r w:rsidRPr="00B64DE0" w:rsidDel="00C908E2">
          <w:rPr>
            <w:rFonts w:ascii="宋体" w:hAnsi="宋体" w:hint="eastAsia"/>
            <w:sz w:val="24"/>
            <w:rPrChange w:id="200" w:author="Zhonghao Shen" w:date="2016-05-30T16:10:00Z">
              <w:rPr>
                <w:rFonts w:hint="eastAsia"/>
                <w:sz w:val="24"/>
              </w:rPr>
            </w:rPrChange>
          </w:rPr>
          <w:delText>与传统</w:delText>
        </w:r>
        <w:r w:rsidRPr="00B64DE0" w:rsidDel="00C908E2">
          <w:rPr>
            <w:rFonts w:ascii="宋体" w:hAnsi="宋体" w:hint="eastAsia"/>
            <w:sz w:val="24"/>
            <w:rPrChange w:id="201" w:author="Zhonghao Shen" w:date="2016-05-30T16:10:00Z">
              <w:rPr>
                <w:rFonts w:hint="eastAsia"/>
                <w:sz w:val="24"/>
              </w:rPr>
            </w:rPrChange>
          </w:rPr>
          <w:delText>PID</w:delText>
        </w:r>
        <w:r w:rsidRPr="00B64DE0" w:rsidDel="00C908E2">
          <w:rPr>
            <w:rFonts w:ascii="宋体" w:hAnsi="宋体" w:hint="eastAsia"/>
            <w:sz w:val="24"/>
            <w:rPrChange w:id="202" w:author="Zhonghao Shen" w:date="2016-05-30T16:10:00Z">
              <w:rPr>
                <w:rFonts w:hint="eastAsia"/>
                <w:sz w:val="24"/>
              </w:rPr>
            </w:rPrChange>
          </w:rPr>
          <w:delText>方法的控制效</w:delText>
        </w:r>
      </w:del>
      <w:ins w:id="203" w:author="Zhonghao Shen" w:date="2016-05-30T16:10:00Z">
        <w:r w:rsidR="00C908E2" w:rsidRPr="00B64DE0">
          <w:rPr>
            <w:rFonts w:ascii="宋体" w:hAnsi="宋体" w:hint="eastAsia"/>
            <w:sz w:val="24"/>
            <w:rPrChange w:id="204" w:author="Zhonghao Shen" w:date="2016-05-30T16:10:00Z">
              <w:rPr>
                <w:rFonts w:hint="eastAsia"/>
                <w:sz w:val="24"/>
              </w:rPr>
            </w:rPrChange>
          </w:rPr>
          <w:t>；</w:t>
        </w:r>
      </w:ins>
      <w:del w:id="205" w:author="Zhonghao Shen" w:date="2016-05-30T15:54:00Z">
        <w:r w:rsidRPr="00B64DE0" w:rsidDel="00B96736">
          <w:rPr>
            <w:rFonts w:ascii="宋体" w:hAnsi="宋体"/>
            <w:sz w:val="24"/>
            <w:rPrChange w:id="206" w:author="Zhonghao Shen" w:date="2016-05-30T16:10:00Z">
              <w:rPr>
                <w:sz w:val="24"/>
              </w:rPr>
            </w:rPrChange>
          </w:rPr>
          <w:delText>果差异。</w:delText>
        </w:r>
      </w:del>
    </w:p>
    <w:p w:rsidR="003B1645" w:rsidRPr="008D2CE2" w:rsidRDefault="00E749ED" w:rsidP="00025287">
      <w:pPr>
        <w:pStyle w:val="4"/>
        <w:rPr>
          <w:shd w:val="clear" w:color="auto" w:fill="FFFFFF"/>
          <w:rPrChange w:id="207" w:author="Zhonghao Shen" w:date="2016-05-30T16:09:00Z">
            <w:rPr>
              <w:rFonts w:ascii="Times New Roman" w:hAnsi="Times New Roman"/>
              <w:b w:val="0"/>
            </w:rPr>
          </w:rPrChange>
        </w:rPr>
      </w:pPr>
      <w:ins w:id="208" w:author="Zhonghao Shen" w:date="2016-05-30T16:09:00Z">
        <w:r w:rsidRPr="008D2CE2">
          <w:rPr>
            <w:rFonts w:hint="eastAsia"/>
            <w:shd w:val="clear" w:color="auto" w:fill="FFFFFF"/>
            <w:rPrChange w:id="209" w:author="Zhonghao Shen" w:date="2016-05-30T16:09:00Z">
              <w:rPr>
                <w:rFonts w:ascii="Times New Roman" w:hAnsi="Times New Roman" w:hint="eastAsia"/>
                <w:b w:val="0"/>
              </w:rPr>
            </w:rPrChange>
          </w:rPr>
          <w:t>路径规划</w:t>
        </w:r>
      </w:ins>
      <w:del w:id="210" w:author="Zhonghao Shen" w:date="2016-05-30T16:09:00Z">
        <w:r w:rsidR="00791494" w:rsidRPr="008D2CE2" w:rsidDel="00E749ED">
          <w:rPr>
            <w:shd w:val="clear" w:color="auto" w:fill="FFFFFF"/>
            <w:rPrChange w:id="211" w:author="Zhonghao Shen" w:date="2016-05-30T16:09:00Z">
              <w:rPr>
                <w:rFonts w:ascii="Times New Roman" w:hAnsi="Times New Roman"/>
                <w:b w:val="0"/>
              </w:rPr>
            </w:rPrChange>
          </w:rPr>
          <w:delText>实</w:delText>
        </w:r>
      </w:del>
      <w:del w:id="212" w:author="Zhonghao Shen" w:date="2016-05-30T15:54:00Z">
        <w:r w:rsidR="00791494" w:rsidRPr="008D2CE2" w:rsidDel="00B96736">
          <w:rPr>
            <w:shd w:val="clear" w:color="auto" w:fill="FFFFFF"/>
            <w:rPrChange w:id="213" w:author="Zhonghao Shen" w:date="2016-05-30T16:09:00Z">
              <w:rPr>
                <w:rFonts w:ascii="Times New Roman" w:hAnsi="Times New Roman"/>
                <w:b w:val="0"/>
              </w:rPr>
            </w:rPrChange>
          </w:rPr>
          <w:delText>现</w:delText>
        </w:r>
        <w:r w:rsidR="003B1645" w:rsidRPr="008D2CE2" w:rsidDel="00B96736">
          <w:rPr>
            <w:shd w:val="clear" w:color="auto" w:fill="FFFFFF"/>
            <w:rPrChange w:id="214" w:author="Zhonghao Shen" w:date="2016-05-30T16:09:00Z">
              <w:rPr>
                <w:rFonts w:ascii="Times New Roman" w:hAnsi="Times New Roman"/>
                <w:b w:val="0"/>
              </w:rPr>
            </w:rPrChange>
          </w:rPr>
          <w:delText>去伪控制</w:delText>
        </w:r>
        <w:r w:rsidR="00791494" w:rsidRPr="008D2CE2" w:rsidDel="00B96736">
          <w:rPr>
            <w:shd w:val="clear" w:color="auto" w:fill="FFFFFF"/>
            <w:rPrChange w:id="215" w:author="Zhonghao Shen" w:date="2016-05-30T16:09:00Z">
              <w:rPr>
                <w:rFonts w:ascii="Times New Roman" w:hAnsi="Times New Roman"/>
                <w:b w:val="0"/>
              </w:rPr>
            </w:rPrChange>
          </w:rPr>
          <w:delText>方法，比较控制效果</w:delText>
        </w:r>
      </w:del>
    </w:p>
    <w:p w:rsidR="003B1645" w:rsidRPr="001E4C70" w:rsidDel="00B96736" w:rsidRDefault="0097678A" w:rsidP="00DF1253">
      <w:pPr>
        <w:spacing w:line="360" w:lineRule="auto"/>
        <w:ind w:firstLine="482"/>
        <w:rPr>
          <w:del w:id="216" w:author="Zhonghao Shen" w:date="2016-05-30T15:54:00Z"/>
          <w:sz w:val="24"/>
        </w:rPr>
      </w:pPr>
      <w:del w:id="217" w:author="Zhonghao Shen" w:date="2016-05-30T15:54:00Z">
        <w:r w:rsidRPr="00A874F6" w:rsidDel="00B96736">
          <w:rPr>
            <w:sz w:val="24"/>
          </w:rPr>
          <w:delText>Safonov</w:delText>
        </w:r>
        <w:r w:rsidRPr="00A874F6" w:rsidDel="00B96736">
          <w:rPr>
            <w:sz w:val="24"/>
          </w:rPr>
          <w:delText>于</w:delText>
        </w:r>
        <w:r w:rsidRPr="001E4C70" w:rsidDel="00B96736">
          <w:rPr>
            <w:sz w:val="24"/>
          </w:rPr>
          <w:delText xml:space="preserve">1995 </w:delText>
        </w:r>
        <w:r w:rsidRPr="001E4C70" w:rsidDel="00B96736">
          <w:rPr>
            <w:sz w:val="24"/>
          </w:rPr>
          <w:delText>年提出了去伪控制（</w:delText>
        </w:r>
        <w:r w:rsidRPr="001E4C70" w:rsidDel="00B96736">
          <w:rPr>
            <w:sz w:val="24"/>
          </w:rPr>
          <w:delText>Unfalsified control, UC</w:delText>
        </w:r>
        <w:r w:rsidRPr="001E4C70" w:rsidDel="00B96736">
          <w:rPr>
            <w:sz w:val="24"/>
          </w:rPr>
          <w:delText>）</w:delText>
        </w:r>
        <w:r w:rsidRPr="00BF2D33" w:rsidDel="00B96736">
          <w:rPr>
            <w:sz w:val="24"/>
            <w:rPrChange w:id="218" w:author="Zhonghao Shen" w:date="2016-05-30T16:11:00Z">
              <w:rPr>
                <w:sz w:val="24"/>
                <w:vertAlign w:val="superscript"/>
              </w:rPr>
            </w:rPrChange>
          </w:rPr>
          <w:delText>[13]</w:delText>
        </w:r>
        <w:r w:rsidRPr="001E4C70" w:rsidDel="00B96736">
          <w:rPr>
            <w:sz w:val="24"/>
          </w:rPr>
          <w:delText>。针对被控对象不同工作区间的测量数据</w:delText>
        </w:r>
        <w:r w:rsidR="00791494" w:rsidRPr="001E4C70" w:rsidDel="00B96736">
          <w:rPr>
            <w:sz w:val="24"/>
          </w:rPr>
          <w:delText>和虚拟参考信号从候选控制器集合中</w:delText>
        </w:r>
        <w:r w:rsidRPr="00A874F6" w:rsidDel="00B96736">
          <w:rPr>
            <w:sz w:val="24"/>
          </w:rPr>
          <w:delText>辨识控制器，满足</w:delText>
        </w:r>
        <w:r w:rsidR="00791494" w:rsidRPr="001E4C70" w:rsidDel="00B96736">
          <w:rPr>
            <w:sz w:val="24"/>
          </w:rPr>
          <w:delText>性能</w:delText>
        </w:r>
        <w:r w:rsidRPr="00A874F6" w:rsidDel="00B96736">
          <w:rPr>
            <w:sz w:val="24"/>
          </w:rPr>
          <w:delText>指标要求的控制器称为非伪控制器（</w:delText>
        </w:r>
        <w:r w:rsidRPr="00A874F6" w:rsidDel="00B96736">
          <w:rPr>
            <w:sz w:val="24"/>
          </w:rPr>
          <w:delText>Unfalsified Controller</w:delText>
        </w:r>
        <w:r w:rsidRPr="001E4C70" w:rsidDel="00B96736">
          <w:rPr>
            <w:sz w:val="24"/>
          </w:rPr>
          <w:delText>），否则为伪控制器（</w:delText>
        </w:r>
        <w:r w:rsidRPr="001E4C70" w:rsidDel="00B96736">
          <w:rPr>
            <w:sz w:val="24"/>
          </w:rPr>
          <w:delText>Falsified Controller</w:delText>
        </w:r>
        <w:r w:rsidRPr="001E4C70" w:rsidDel="00B96736">
          <w:rPr>
            <w:sz w:val="24"/>
          </w:rPr>
          <w:delText>）。去伪控制方法克服了传统的依赖模型的方法，如根轨迹法、波特</w:delText>
        </w:r>
        <w:r w:rsidRPr="001E4C70" w:rsidDel="00B96736">
          <w:rPr>
            <w:sz w:val="24"/>
          </w:rPr>
          <w:delText>-</w:delText>
        </w:r>
        <w:r w:rsidRPr="001E4C70" w:rsidDel="00B96736">
          <w:rPr>
            <w:sz w:val="24"/>
          </w:rPr>
          <w:delText>奈奎斯特理论等。</w:delText>
        </w:r>
      </w:del>
    </w:p>
    <w:p w:rsidR="00D5682F" w:rsidRPr="001E4C70" w:rsidDel="00BF2D33" w:rsidRDefault="00BF2D33" w:rsidP="00BF2D33">
      <w:pPr>
        <w:spacing w:line="360" w:lineRule="auto"/>
        <w:ind w:firstLine="480"/>
        <w:rPr>
          <w:del w:id="219" w:author="Zhonghao Shen" w:date="2016-05-30T16:11:00Z"/>
          <w:sz w:val="24"/>
        </w:rPr>
        <w:pPrChange w:id="220" w:author="Zhonghao Shen" w:date="2016-05-30T16:11:00Z">
          <w:pPr>
            <w:spacing w:line="360" w:lineRule="auto"/>
            <w:ind w:firstLine="480"/>
          </w:pPr>
        </w:pPrChange>
      </w:pPr>
      <w:ins w:id="221" w:author="Zhonghao Shen" w:date="2016-05-30T16:11:00Z">
        <w:r w:rsidRPr="00BF2D33">
          <w:rPr>
            <w:rFonts w:hint="eastAsia"/>
            <w:sz w:val="24"/>
            <w:rPrChange w:id="222" w:author="Zhonghao Shen" w:date="2016-05-30T16:11:00Z">
              <w:rPr>
                <w:rFonts w:hint="eastAsia"/>
              </w:rPr>
            </w:rPrChange>
          </w:rPr>
          <w:t>配送过程中，配送机器人与客户之间的点到点的路径规划问题。</w:t>
        </w:r>
      </w:ins>
      <w:del w:id="223" w:author="Zhonghao Shen" w:date="2016-05-30T16:11:00Z">
        <w:r w:rsidR="00D5682F" w:rsidRPr="001E4C70" w:rsidDel="00BF2D33">
          <w:rPr>
            <w:sz w:val="24"/>
          </w:rPr>
          <w:delText>在设计</w:delText>
        </w:r>
        <w:r w:rsidR="00D5682F" w:rsidRPr="00A874F6" w:rsidDel="00BF2D33">
          <w:rPr>
            <w:sz w:val="24"/>
          </w:rPr>
          <w:delText>U</w:delText>
        </w:r>
        <w:r w:rsidR="00D5682F" w:rsidRPr="001E4C70" w:rsidDel="00BF2D33">
          <w:rPr>
            <w:sz w:val="24"/>
          </w:rPr>
          <w:delText>C</w:delText>
        </w:r>
        <w:r w:rsidR="00D5682F" w:rsidRPr="001E4C70" w:rsidDel="00BF2D33">
          <w:rPr>
            <w:sz w:val="24"/>
          </w:rPr>
          <w:delText>控制算法并应用于碳纤维凝固过程后，比较</w:delText>
        </w:r>
        <w:r w:rsidR="00D5682F" w:rsidRPr="00A874F6" w:rsidDel="00BF2D33">
          <w:rPr>
            <w:sz w:val="24"/>
          </w:rPr>
          <w:delText>U</w:delText>
        </w:r>
        <w:r w:rsidR="00D5682F" w:rsidRPr="001E4C70" w:rsidDel="00BF2D33">
          <w:rPr>
            <w:sz w:val="24"/>
          </w:rPr>
          <w:delText>C</w:delText>
        </w:r>
        <w:r w:rsidR="00D5682F" w:rsidRPr="001E4C70" w:rsidDel="00BF2D33">
          <w:rPr>
            <w:sz w:val="24"/>
          </w:rPr>
          <w:delText>与传统</w:delText>
        </w:r>
        <w:r w:rsidR="00D5682F" w:rsidRPr="001E4C70" w:rsidDel="00BF2D33">
          <w:rPr>
            <w:sz w:val="24"/>
          </w:rPr>
          <w:delText>PID</w:delText>
        </w:r>
        <w:r w:rsidR="00D5682F" w:rsidRPr="00A874F6" w:rsidDel="00BF2D33">
          <w:rPr>
            <w:sz w:val="24"/>
          </w:rPr>
          <w:delText>、</w:delText>
        </w:r>
        <w:r w:rsidR="00D5682F" w:rsidRPr="001E4C70" w:rsidDel="00BF2D33">
          <w:rPr>
            <w:sz w:val="24"/>
          </w:rPr>
          <w:delText>MFAC</w:delText>
        </w:r>
        <w:r w:rsidR="00D5682F" w:rsidRPr="001E4C70" w:rsidDel="00BF2D33">
          <w:rPr>
            <w:sz w:val="24"/>
          </w:rPr>
          <w:delText>方法的控制效果差异。</w:delText>
        </w:r>
      </w:del>
    </w:p>
    <w:p w:rsidR="00025287" w:rsidRPr="00BF2D33" w:rsidDel="00623B9D" w:rsidRDefault="0079730F" w:rsidP="00BF2D33">
      <w:pPr>
        <w:spacing w:line="360" w:lineRule="auto"/>
        <w:ind w:firstLine="480"/>
        <w:rPr>
          <w:del w:id="224" w:author="Zhonghao Shen" w:date="2016-05-30T15:55:00Z"/>
          <w:sz w:val="24"/>
          <w:rPrChange w:id="225" w:author="Zhonghao Shen" w:date="2016-05-30T16:11:00Z">
            <w:rPr>
              <w:del w:id="226" w:author="Zhonghao Shen" w:date="2016-05-30T15:55:00Z"/>
              <w:rFonts w:ascii="Times New Roman" w:hAnsi="Times New Roman"/>
              <w:b w:val="0"/>
            </w:rPr>
          </w:rPrChange>
        </w:rPr>
        <w:pPrChange w:id="227" w:author="Zhonghao Shen" w:date="2016-05-30T16:11:00Z">
          <w:pPr>
            <w:pStyle w:val="4"/>
          </w:pPr>
        </w:pPrChange>
      </w:pPr>
      <w:del w:id="228" w:author="Zhonghao Shen" w:date="2016-05-30T15:55:00Z">
        <w:r w:rsidRPr="00BF2D33" w:rsidDel="00623B9D">
          <w:rPr>
            <w:sz w:val="24"/>
            <w:rPrChange w:id="229" w:author="Zhonghao Shen" w:date="2016-05-30T16:11:00Z">
              <w:rPr>
                <w:rFonts w:ascii="Times New Roman" w:hAnsi="Times New Roman"/>
                <w:b w:val="0"/>
              </w:rPr>
            </w:rPrChange>
          </w:rPr>
          <w:delText>差分进化算法</w:delText>
        </w:r>
        <w:r w:rsidR="00AB5E20" w:rsidRPr="00BF2D33" w:rsidDel="00623B9D">
          <w:rPr>
            <w:sz w:val="24"/>
            <w:rPrChange w:id="230" w:author="Zhonghao Shen" w:date="2016-05-30T16:11:00Z">
              <w:rPr>
                <w:rFonts w:ascii="Times New Roman" w:hAnsi="Times New Roman"/>
                <w:b w:val="0"/>
              </w:rPr>
            </w:rPrChange>
          </w:rPr>
          <w:delText>优化</w:delText>
        </w:r>
      </w:del>
    </w:p>
    <w:p w:rsidR="00A012E6" w:rsidRPr="00BF2D33" w:rsidDel="00623B9D" w:rsidRDefault="003B1645" w:rsidP="00BF2D33">
      <w:pPr>
        <w:spacing w:line="360" w:lineRule="auto"/>
        <w:ind w:firstLine="480"/>
        <w:rPr>
          <w:del w:id="231" w:author="Zhonghao Shen" w:date="2016-05-30T15:55:00Z"/>
          <w:sz w:val="24"/>
          <w:rPrChange w:id="232" w:author="Zhonghao Shen" w:date="2016-05-30T16:11:00Z">
            <w:rPr>
              <w:del w:id="233" w:author="Zhonghao Shen" w:date="2016-05-30T15:55:00Z"/>
              <w:sz w:val="24"/>
            </w:rPr>
          </w:rPrChange>
        </w:rPr>
        <w:pPrChange w:id="234" w:author="Zhonghao Shen" w:date="2016-05-30T16:11:00Z">
          <w:pPr>
            <w:pStyle w:val="a0"/>
            <w:spacing w:line="360" w:lineRule="auto"/>
            <w:ind w:firstLine="480"/>
          </w:pPr>
        </w:pPrChange>
      </w:pPr>
      <w:del w:id="235" w:author="Zhonghao Shen" w:date="2016-05-30T15:55:00Z">
        <w:r w:rsidRPr="00BF2D33" w:rsidDel="00623B9D">
          <w:rPr>
            <w:sz w:val="24"/>
            <w:rPrChange w:id="236" w:author="Zhonghao Shen" w:date="2016-05-30T16:11:00Z">
              <w:rPr>
                <w:sz w:val="24"/>
              </w:rPr>
            </w:rPrChange>
          </w:rPr>
          <w:delText>差分进化算法（</w:delText>
        </w:r>
        <w:r w:rsidRPr="00BF2D33" w:rsidDel="00623B9D">
          <w:rPr>
            <w:sz w:val="24"/>
            <w:rPrChange w:id="237" w:author="Zhonghao Shen" w:date="2016-05-30T16:11:00Z">
              <w:rPr>
                <w:sz w:val="24"/>
              </w:rPr>
            </w:rPrChange>
          </w:rPr>
          <w:delText>Differential Evolution, DE</w:delText>
        </w:r>
        <w:r w:rsidRPr="00BF2D33" w:rsidDel="00623B9D">
          <w:rPr>
            <w:sz w:val="24"/>
            <w:rPrChange w:id="238" w:author="Zhonghao Shen" w:date="2016-05-30T16:11:00Z">
              <w:rPr>
                <w:sz w:val="24"/>
              </w:rPr>
            </w:rPrChange>
          </w:rPr>
          <w:delText>）对于每一代一定参数矢量</w:delText>
        </w:r>
        <w:r w:rsidRPr="00BF2D33" w:rsidDel="00623B9D">
          <w:rPr>
            <w:sz w:val="24"/>
            <w:rPrChange w:id="239" w:author="Zhonghao Shen" w:date="2016-05-30T16:11:00Z">
              <w:rPr>
                <w:sz w:val="24"/>
              </w:rPr>
            </w:rPrChange>
          </w:rPr>
          <w:delText xml:space="preserve"> ( )</w:delText>
        </w:r>
        <w:r w:rsidRPr="00BF2D33" w:rsidDel="00623B9D">
          <w:rPr>
            <w:sz w:val="24"/>
            <w:rPrChange w:id="240" w:author="Zhonghao Shen" w:date="2016-05-30T16:11:00Z">
              <w:rPr>
                <w:sz w:val="24"/>
              </w:rPr>
            </w:rPrChange>
          </w:rPr>
          <w:delText>组成的种群在连续空间进行并行直接搜索。一旦存在一个初步可行的解，在初始种群基础上增加正态分布随机偏差，生成试验矢量。若其适应度函数值较低，则取代原初始参数矢量。除非另作说明，一般假定对于所有随机决策都采用均匀概率分布。</w:delText>
        </w:r>
        <w:r w:rsidR="00F02796" w:rsidRPr="00BF2D33" w:rsidDel="00623B9D">
          <w:rPr>
            <w:sz w:val="24"/>
            <w:rPrChange w:id="241" w:author="Zhonghao Shen" w:date="2016-05-30T16:11:00Z">
              <w:rPr>
                <w:sz w:val="24"/>
              </w:rPr>
            </w:rPrChange>
          </w:rPr>
          <w:delText>与其他进化算法类似，差分进化算法同样包含了种群初始化和进化迭代两个阶段。在初始化阶段，种群随机产生</w:delText>
        </w:r>
        <w:r w:rsidR="00F02796" w:rsidRPr="00BF2D33" w:rsidDel="00623B9D">
          <w:rPr>
            <w:sz w:val="24"/>
            <w:rPrChange w:id="242" w:author="Zhonghao Shen" w:date="2016-05-30T16:11:00Z">
              <w:rPr>
                <w:i/>
                <w:sz w:val="24"/>
              </w:rPr>
            </w:rPrChange>
          </w:rPr>
          <w:delText>NP</w:delText>
        </w:r>
        <w:r w:rsidR="00F02796" w:rsidRPr="00BF2D33" w:rsidDel="00623B9D">
          <w:rPr>
            <w:sz w:val="24"/>
            <w:rPrChange w:id="243" w:author="Zhonghao Shen" w:date="2016-05-30T16:11:00Z">
              <w:rPr>
                <w:sz w:val="24"/>
              </w:rPr>
            </w:rPrChange>
          </w:rPr>
          <w:delText>个</w:delText>
        </w:r>
        <w:r w:rsidR="00F02796" w:rsidRPr="00BF2D33" w:rsidDel="00623B9D">
          <w:rPr>
            <w:sz w:val="24"/>
            <w:rPrChange w:id="244" w:author="Zhonghao Shen" w:date="2016-05-30T16:11:00Z">
              <w:rPr>
                <w:i/>
                <w:sz w:val="24"/>
              </w:rPr>
            </w:rPrChange>
          </w:rPr>
          <w:delText>D</w:delText>
        </w:r>
        <w:r w:rsidR="00F02796" w:rsidRPr="00BF2D33" w:rsidDel="00623B9D">
          <w:rPr>
            <w:sz w:val="24"/>
            <w:rPrChange w:id="245" w:author="Zhonghao Shen" w:date="2016-05-30T16:11:00Z">
              <w:rPr>
                <w:sz w:val="24"/>
              </w:rPr>
            </w:rPrChange>
          </w:rPr>
          <w:delText>维方向的种群个体；在种群进化阶段，通过对个体依次进行变异、交叉和选择等操作，使种群不断进化直至算法结束。</w:delText>
        </w:r>
        <w:r w:rsidR="00175828" w:rsidRPr="00BF2D33" w:rsidDel="00623B9D">
          <w:rPr>
            <w:sz w:val="24"/>
            <w:rPrChange w:id="246" w:author="Zhonghao Shen" w:date="2016-05-30T16:11:00Z">
              <w:rPr>
                <w:sz w:val="24"/>
              </w:rPr>
            </w:rPrChange>
          </w:rPr>
          <w:delText>上述步骤我们用图</w:delText>
        </w:r>
        <w:r w:rsidR="00DF1253" w:rsidRPr="00BF2D33" w:rsidDel="00623B9D">
          <w:rPr>
            <w:sz w:val="24"/>
            <w:rPrChange w:id="247" w:author="Zhonghao Shen" w:date="2016-05-30T16:11:00Z">
              <w:rPr>
                <w:sz w:val="24"/>
              </w:rPr>
            </w:rPrChange>
          </w:rPr>
          <w:delText>3-2</w:delText>
        </w:r>
        <w:r w:rsidR="00175828" w:rsidRPr="00BF2D33" w:rsidDel="00623B9D">
          <w:rPr>
            <w:sz w:val="24"/>
            <w:rPrChange w:id="248" w:author="Zhonghao Shen" w:date="2016-05-30T16:11:00Z">
              <w:rPr>
                <w:sz w:val="24"/>
              </w:rPr>
            </w:rPrChange>
          </w:rPr>
          <w:delText>表示具体的工作过程，该示意图描述了当前种群经过变异、交叉和选择操作生成下一代种群（新种群）的整个流程。</w:delText>
        </w:r>
      </w:del>
    </w:p>
    <w:p w:rsidR="009C7622" w:rsidRPr="00BF2D33" w:rsidDel="00623B9D" w:rsidRDefault="00BD7386" w:rsidP="00BF2D33">
      <w:pPr>
        <w:spacing w:line="360" w:lineRule="auto"/>
        <w:ind w:firstLine="480"/>
        <w:rPr>
          <w:del w:id="249" w:author="Zhonghao Shen" w:date="2016-05-30T15:55:00Z"/>
          <w:sz w:val="24"/>
          <w:rPrChange w:id="250" w:author="Zhonghao Shen" w:date="2016-05-30T16:11:00Z">
            <w:rPr>
              <w:del w:id="251" w:author="Zhonghao Shen" w:date="2016-05-30T15:55:00Z"/>
              <w:sz w:val="24"/>
            </w:rPr>
          </w:rPrChange>
        </w:rPr>
        <w:pPrChange w:id="252" w:author="Zhonghao Shen" w:date="2016-05-30T16:11:00Z">
          <w:pPr>
            <w:pStyle w:val="a0"/>
            <w:ind w:firstLineChars="0" w:firstLine="0"/>
            <w:jc w:val="center"/>
          </w:pPr>
        </w:pPrChange>
      </w:pPr>
      <w:del w:id="253" w:author="Zhonghao Shen" w:date="2016-05-30T15:55:00Z">
        <w:r w:rsidRPr="00BF2D33" w:rsidDel="00623B9D">
          <w:rPr>
            <w:sz w:val="24"/>
            <w:rPrChange w:id="254" w:author="Zhonghao Shen" w:date="2016-05-30T16:11:00Z">
              <w:rPr>
                <w:noProof/>
              </w:rPr>
            </w:rPrChange>
          </w:rPr>
          <w:drawing>
            <wp:inline distT="0" distB="0" distL="0" distR="0" wp14:anchorId="2A816406" wp14:editId="40E7131F">
              <wp:extent cx="5217160" cy="3937000"/>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7160" cy="3937000"/>
                      </a:xfrm>
                      <a:prstGeom prst="rect">
                        <a:avLst/>
                      </a:prstGeom>
                      <a:noFill/>
                      <a:ln>
                        <a:noFill/>
                      </a:ln>
                    </pic:spPr>
                  </pic:pic>
                </a:graphicData>
              </a:graphic>
            </wp:inline>
          </w:drawing>
        </w:r>
      </w:del>
    </w:p>
    <w:p w:rsidR="00A012E6" w:rsidRPr="00BF2D33" w:rsidDel="00623B9D" w:rsidRDefault="009C7622" w:rsidP="00BF2D33">
      <w:pPr>
        <w:spacing w:line="360" w:lineRule="auto"/>
        <w:ind w:firstLine="480"/>
        <w:rPr>
          <w:del w:id="255" w:author="Zhonghao Shen" w:date="2016-05-30T15:55:00Z"/>
          <w:sz w:val="24"/>
          <w:rPrChange w:id="256" w:author="Zhonghao Shen" w:date="2016-05-30T16:11:00Z">
            <w:rPr>
              <w:del w:id="257" w:author="Zhonghao Shen" w:date="2016-05-30T15:55:00Z"/>
              <w:b/>
              <w:sz w:val="24"/>
            </w:rPr>
          </w:rPrChange>
        </w:rPr>
        <w:pPrChange w:id="258" w:author="Zhonghao Shen" w:date="2016-05-30T16:11:00Z">
          <w:pPr>
            <w:pStyle w:val="a0"/>
            <w:ind w:firstLineChars="0" w:firstLine="0"/>
            <w:jc w:val="center"/>
          </w:pPr>
        </w:pPrChange>
      </w:pPr>
      <w:del w:id="259" w:author="Zhonghao Shen" w:date="2016-05-30T15:55:00Z">
        <w:r w:rsidRPr="00BF2D33" w:rsidDel="00623B9D">
          <w:rPr>
            <w:sz w:val="24"/>
            <w:rPrChange w:id="260" w:author="Zhonghao Shen" w:date="2016-05-30T16:11:00Z">
              <w:rPr>
                <w:b/>
                <w:sz w:val="24"/>
              </w:rPr>
            </w:rPrChange>
          </w:rPr>
          <w:delText>图</w:delText>
        </w:r>
        <w:r w:rsidR="00DF1253" w:rsidRPr="00BF2D33" w:rsidDel="00623B9D">
          <w:rPr>
            <w:sz w:val="24"/>
            <w:rPrChange w:id="261" w:author="Zhonghao Shen" w:date="2016-05-30T16:11:00Z">
              <w:rPr>
                <w:b/>
                <w:sz w:val="24"/>
              </w:rPr>
            </w:rPrChange>
          </w:rPr>
          <w:delText>3-2</w:delText>
        </w:r>
        <w:r w:rsidRPr="00BF2D33" w:rsidDel="00623B9D">
          <w:rPr>
            <w:sz w:val="24"/>
            <w:rPrChange w:id="262" w:author="Zhonghao Shen" w:date="2016-05-30T16:11:00Z">
              <w:rPr>
                <w:b/>
                <w:sz w:val="24"/>
              </w:rPr>
            </w:rPrChange>
          </w:rPr>
          <w:delText xml:space="preserve"> </w:delText>
        </w:r>
        <w:r w:rsidRPr="00BF2D33" w:rsidDel="00623B9D">
          <w:rPr>
            <w:sz w:val="24"/>
            <w:rPrChange w:id="263" w:author="Zhonghao Shen" w:date="2016-05-30T16:11:00Z">
              <w:rPr>
                <w:b/>
                <w:sz w:val="24"/>
              </w:rPr>
            </w:rPrChange>
          </w:rPr>
          <w:delText>差分进化算法的工作过程示意图</w:delText>
        </w:r>
      </w:del>
    </w:p>
    <w:p w:rsidR="007B3CFE" w:rsidRPr="00BF2D33" w:rsidDel="00623B9D" w:rsidRDefault="006E5542" w:rsidP="00BF2D33">
      <w:pPr>
        <w:spacing w:line="360" w:lineRule="auto"/>
        <w:ind w:firstLine="480"/>
        <w:rPr>
          <w:del w:id="264" w:author="Zhonghao Shen" w:date="2016-05-30T15:55:00Z"/>
          <w:sz w:val="24"/>
          <w:rPrChange w:id="265" w:author="Zhonghao Shen" w:date="2016-05-30T16:11:00Z">
            <w:rPr>
              <w:del w:id="266" w:author="Zhonghao Shen" w:date="2016-05-30T15:55:00Z"/>
              <w:rFonts w:ascii="Times New Roman" w:hAnsi="Times New Roman"/>
              <w:b w:val="0"/>
            </w:rPr>
          </w:rPrChange>
        </w:rPr>
        <w:pPrChange w:id="267" w:author="Zhonghao Shen" w:date="2016-05-30T16:11:00Z">
          <w:pPr>
            <w:pStyle w:val="4"/>
          </w:pPr>
        </w:pPrChange>
      </w:pPr>
      <w:del w:id="268" w:author="Zhonghao Shen" w:date="2016-05-30T15:55:00Z">
        <w:r w:rsidRPr="00BF2D33" w:rsidDel="00623B9D">
          <w:rPr>
            <w:sz w:val="24"/>
            <w:rPrChange w:id="269" w:author="Zhonghao Shen" w:date="2016-05-30T16:11:00Z">
              <w:rPr>
                <w:rFonts w:ascii="Times New Roman" w:hAnsi="Times New Roman"/>
                <w:b w:val="0"/>
              </w:rPr>
            </w:rPrChange>
          </w:rPr>
          <w:delText>建立</w:delText>
        </w:r>
        <w:r w:rsidR="007B3CFE" w:rsidRPr="00BF2D33" w:rsidDel="00623B9D">
          <w:rPr>
            <w:sz w:val="24"/>
            <w:rPrChange w:id="270" w:author="Zhonghao Shen" w:date="2016-05-30T16:11:00Z">
              <w:rPr>
                <w:rFonts w:ascii="Times New Roman" w:hAnsi="Times New Roman"/>
                <w:b w:val="0"/>
              </w:rPr>
            </w:rPrChange>
          </w:rPr>
          <w:delText>系统架构，得出概要性实施方案</w:delText>
        </w:r>
      </w:del>
    </w:p>
    <w:p w:rsidR="00C50FF6" w:rsidRPr="00BF2D33" w:rsidDel="00623B9D" w:rsidRDefault="00D167C9" w:rsidP="00BF2D33">
      <w:pPr>
        <w:spacing w:line="360" w:lineRule="auto"/>
        <w:ind w:firstLine="480"/>
        <w:rPr>
          <w:del w:id="271" w:author="Zhonghao Shen" w:date="2016-05-30T15:55:00Z"/>
          <w:sz w:val="24"/>
          <w:rPrChange w:id="272" w:author="Zhonghao Shen" w:date="2016-05-30T16:11:00Z">
            <w:rPr>
              <w:del w:id="273" w:author="Zhonghao Shen" w:date="2016-05-30T15:55:00Z"/>
              <w:rFonts w:ascii="Times New Roman" w:hAnsi="Times New Roman"/>
              <w:kern w:val="2"/>
            </w:rPr>
          </w:rPrChange>
        </w:rPr>
        <w:pPrChange w:id="274" w:author="Zhonghao Shen" w:date="2016-05-30T16:11:00Z">
          <w:pPr>
            <w:pStyle w:val="ad"/>
            <w:widowControl w:val="0"/>
            <w:autoSpaceDE w:val="0"/>
            <w:autoSpaceDN w:val="0"/>
            <w:adjustRightInd w:val="0"/>
            <w:spacing w:before="0" w:beforeAutospacing="0" w:after="0" w:afterAutospacing="0" w:line="360" w:lineRule="auto"/>
            <w:ind w:firstLine="420"/>
          </w:pPr>
        </w:pPrChange>
      </w:pPr>
      <w:del w:id="275" w:author="Zhonghao Shen" w:date="2016-05-30T15:55:00Z">
        <w:r w:rsidRPr="00BF2D33" w:rsidDel="00623B9D">
          <w:rPr>
            <w:sz w:val="24"/>
            <w:rPrChange w:id="276" w:author="Zhonghao Shen" w:date="2016-05-30T16:11:00Z">
              <w:rPr>
                <w:rFonts w:ascii="Times New Roman" w:hAnsi="Times New Roman"/>
                <w:kern w:val="2"/>
              </w:rPr>
            </w:rPrChange>
          </w:rPr>
          <w:delText>针对碳纤维水浴牵伸槽的液位</w:delText>
        </w:r>
        <w:r w:rsidRPr="00BF2D33" w:rsidDel="00623B9D">
          <w:rPr>
            <w:sz w:val="24"/>
            <w:rPrChange w:id="277" w:author="Zhonghao Shen" w:date="2016-05-30T16:11:00Z">
              <w:rPr>
                <w:rFonts w:ascii="Times New Roman" w:hAnsi="Times New Roman"/>
                <w:kern w:val="2"/>
              </w:rPr>
            </w:rPrChange>
          </w:rPr>
          <w:delText>-</w:delText>
        </w:r>
        <w:r w:rsidRPr="00BF2D33" w:rsidDel="00623B9D">
          <w:rPr>
            <w:sz w:val="24"/>
            <w:rPrChange w:id="278" w:author="Zhonghao Shen" w:date="2016-05-30T16:11:00Z">
              <w:rPr>
                <w:rFonts w:ascii="Times New Roman" w:hAnsi="Times New Roman"/>
                <w:kern w:val="2"/>
              </w:rPr>
            </w:rPrChange>
          </w:rPr>
          <w:delText>浓度控制系统，由于系统是一个双输入双输出的耦合之后系统，传统</w:delText>
        </w:r>
        <w:r w:rsidRPr="00BF2D33" w:rsidDel="00623B9D">
          <w:rPr>
            <w:sz w:val="24"/>
            <w:rPrChange w:id="279" w:author="Zhonghao Shen" w:date="2016-05-30T16:11:00Z">
              <w:rPr>
                <w:rFonts w:ascii="Times New Roman" w:hAnsi="Times New Roman"/>
                <w:kern w:val="2"/>
              </w:rPr>
            </w:rPrChange>
          </w:rPr>
          <w:delText>PID</w:delText>
        </w:r>
        <w:r w:rsidRPr="00BF2D33" w:rsidDel="00623B9D">
          <w:rPr>
            <w:sz w:val="24"/>
            <w:rPrChange w:id="280" w:author="Zhonghao Shen" w:date="2016-05-30T16:11:00Z">
              <w:rPr>
                <w:rFonts w:ascii="Times New Roman" w:hAnsi="Times New Roman"/>
                <w:kern w:val="2"/>
              </w:rPr>
            </w:rPrChange>
          </w:rPr>
          <w:delText>方法对该控制系统的控制效果并不十分理想。本文提出数据驱动方法的无模型自适应控制器和去伪控制器，并在此基础上采用差分进化算法对控制器参数进行优化，观察输出响应的各项性能是否得到改善。</w:delText>
        </w:r>
      </w:del>
    </w:p>
    <w:p w:rsidR="007B3CFE" w:rsidRPr="00BF2D33" w:rsidDel="00623B9D" w:rsidRDefault="007B3CFE" w:rsidP="00BF2D33">
      <w:pPr>
        <w:spacing w:line="360" w:lineRule="auto"/>
        <w:ind w:firstLine="480"/>
        <w:rPr>
          <w:del w:id="281" w:author="Zhonghao Shen" w:date="2016-05-30T15:55:00Z"/>
          <w:sz w:val="24"/>
          <w:rPrChange w:id="282" w:author="Zhonghao Shen" w:date="2016-05-30T16:11:00Z">
            <w:rPr>
              <w:del w:id="283" w:author="Zhonghao Shen" w:date="2016-05-30T15:55:00Z"/>
              <w:rFonts w:ascii="Times New Roman" w:hAnsi="Times New Roman"/>
              <w:b w:val="0"/>
            </w:rPr>
          </w:rPrChange>
        </w:rPr>
        <w:pPrChange w:id="284" w:author="Zhonghao Shen" w:date="2016-05-30T16:11:00Z">
          <w:pPr>
            <w:pStyle w:val="4"/>
          </w:pPr>
        </w:pPrChange>
      </w:pPr>
      <w:del w:id="285" w:author="Zhonghao Shen" w:date="2016-05-30T15:55:00Z">
        <w:r w:rsidRPr="00BF2D33" w:rsidDel="00623B9D">
          <w:rPr>
            <w:sz w:val="24"/>
            <w:rPrChange w:id="286" w:author="Zhonghao Shen" w:date="2016-05-30T16:11:00Z">
              <w:rPr>
                <w:rFonts w:ascii="Times New Roman" w:hAnsi="Times New Roman"/>
                <w:b w:val="0"/>
              </w:rPr>
            </w:rPrChange>
          </w:rPr>
          <w:delText>实现系统所有测试功能，获得各个测试评估结果</w:delText>
        </w:r>
      </w:del>
    </w:p>
    <w:p w:rsidR="007B3CFE" w:rsidRPr="00BF2D33" w:rsidDel="00623B9D" w:rsidRDefault="007B3CFE" w:rsidP="00BF2D33">
      <w:pPr>
        <w:spacing w:line="360" w:lineRule="auto"/>
        <w:ind w:firstLine="480"/>
        <w:rPr>
          <w:del w:id="287" w:author="Zhonghao Shen" w:date="2016-05-30T15:55:00Z"/>
          <w:sz w:val="24"/>
          <w:rPrChange w:id="288" w:author="Zhonghao Shen" w:date="2016-05-30T16:11:00Z">
            <w:rPr>
              <w:del w:id="289" w:author="Zhonghao Shen" w:date="2016-05-30T15:55:00Z"/>
              <w:rFonts w:ascii="Times New Roman" w:hAnsi="Times New Roman"/>
              <w:kern w:val="2"/>
            </w:rPr>
          </w:rPrChange>
        </w:rPr>
        <w:pPrChange w:id="290" w:author="Zhonghao Shen" w:date="2016-05-30T16:11:00Z">
          <w:pPr>
            <w:pStyle w:val="ad"/>
            <w:widowControl w:val="0"/>
            <w:autoSpaceDE w:val="0"/>
            <w:autoSpaceDN w:val="0"/>
            <w:adjustRightInd w:val="0"/>
            <w:spacing w:before="0" w:beforeAutospacing="0" w:after="0" w:afterAutospacing="0" w:line="360" w:lineRule="auto"/>
            <w:ind w:firstLine="420"/>
          </w:pPr>
        </w:pPrChange>
      </w:pPr>
      <w:del w:id="291" w:author="Zhonghao Shen" w:date="2016-05-30T15:55:00Z">
        <w:r w:rsidRPr="00BF2D33" w:rsidDel="00623B9D">
          <w:rPr>
            <w:sz w:val="24"/>
            <w:rPrChange w:id="292" w:author="Zhonghao Shen" w:date="2016-05-30T16:11:00Z">
              <w:rPr>
                <w:rFonts w:ascii="Times New Roman" w:hAnsi="Times New Roman"/>
                <w:kern w:val="2"/>
              </w:rPr>
            </w:rPrChange>
          </w:rPr>
          <w:delText>当完成整个设计课题时，我们预期达到以下功能：</w:delText>
        </w:r>
      </w:del>
    </w:p>
    <w:p w:rsidR="007B3CFE" w:rsidRPr="00BF2D33" w:rsidDel="00623B9D" w:rsidRDefault="007B3CFE" w:rsidP="00BF2D33">
      <w:pPr>
        <w:spacing w:line="360" w:lineRule="auto"/>
        <w:ind w:firstLine="480"/>
        <w:rPr>
          <w:del w:id="293" w:author="Zhonghao Shen" w:date="2016-05-30T15:55:00Z"/>
          <w:sz w:val="24"/>
          <w:rPrChange w:id="294" w:author="Zhonghao Shen" w:date="2016-05-30T16:11:00Z">
            <w:rPr>
              <w:del w:id="295" w:author="Zhonghao Shen" w:date="2016-05-30T15:55:00Z"/>
              <w:rFonts w:ascii="Times New Roman" w:hAnsi="Times New Roman"/>
              <w:kern w:val="2"/>
            </w:rPr>
          </w:rPrChange>
        </w:rPr>
        <w:pPrChange w:id="296" w:author="Zhonghao Shen" w:date="2016-05-30T16:11:00Z">
          <w:pPr>
            <w:pStyle w:val="ad"/>
            <w:widowControl w:val="0"/>
            <w:autoSpaceDE w:val="0"/>
            <w:autoSpaceDN w:val="0"/>
            <w:adjustRightInd w:val="0"/>
            <w:spacing w:before="0" w:beforeAutospacing="0" w:after="0" w:afterAutospacing="0" w:line="360" w:lineRule="auto"/>
            <w:ind w:firstLine="420"/>
          </w:pPr>
        </w:pPrChange>
      </w:pPr>
      <w:del w:id="297" w:author="Zhonghao Shen" w:date="2016-05-30T15:55:00Z">
        <w:r w:rsidRPr="00BF2D33" w:rsidDel="00623B9D">
          <w:rPr>
            <w:sz w:val="24"/>
            <w:rPrChange w:id="298" w:author="Zhonghao Shen" w:date="2016-05-30T16:11:00Z">
              <w:rPr>
                <w:rFonts w:ascii="Times New Roman" w:hAnsi="Times New Roman"/>
                <w:kern w:val="2"/>
              </w:rPr>
            </w:rPrChange>
          </w:rPr>
          <w:delText>1</w:delText>
        </w:r>
        <w:r w:rsidRPr="00BF2D33" w:rsidDel="00623B9D">
          <w:rPr>
            <w:sz w:val="24"/>
            <w:rPrChange w:id="299" w:author="Zhonghao Shen" w:date="2016-05-30T16:11:00Z">
              <w:rPr>
                <w:rFonts w:ascii="Times New Roman" w:hAnsi="Times New Roman"/>
                <w:kern w:val="2"/>
              </w:rPr>
            </w:rPrChange>
          </w:rPr>
          <w:delText>）</w:delText>
        </w:r>
        <w:r w:rsidR="00AB5E20" w:rsidRPr="00BF2D33" w:rsidDel="00623B9D">
          <w:rPr>
            <w:sz w:val="24"/>
            <w:rPrChange w:id="300" w:author="Zhonghao Shen" w:date="2016-05-30T16:11:00Z">
              <w:rPr>
                <w:rFonts w:ascii="Times New Roman" w:hAnsi="Times New Roman"/>
                <w:kern w:val="2"/>
              </w:rPr>
            </w:rPrChange>
          </w:rPr>
          <w:delText>以材料学为依托，结合碳纤维原丝生产线这个应用背景，研究碳纤维原丝成形工艺</w:delText>
        </w:r>
        <w:r w:rsidRPr="00BF2D33" w:rsidDel="00623B9D">
          <w:rPr>
            <w:sz w:val="24"/>
            <w:rPrChange w:id="301" w:author="Zhonghao Shen" w:date="2016-05-30T16:11:00Z">
              <w:rPr>
                <w:rFonts w:ascii="Times New Roman" w:hAnsi="Times New Roman"/>
                <w:kern w:val="2"/>
              </w:rPr>
            </w:rPrChange>
          </w:rPr>
          <w:delText>；</w:delText>
        </w:r>
      </w:del>
    </w:p>
    <w:p w:rsidR="007B3CFE" w:rsidRPr="00BF2D33" w:rsidDel="00623B9D" w:rsidRDefault="007B3CFE" w:rsidP="00BF2D33">
      <w:pPr>
        <w:spacing w:line="360" w:lineRule="auto"/>
        <w:ind w:firstLine="480"/>
        <w:rPr>
          <w:del w:id="302" w:author="Zhonghao Shen" w:date="2016-05-30T15:55:00Z"/>
          <w:sz w:val="24"/>
          <w:rPrChange w:id="303" w:author="Zhonghao Shen" w:date="2016-05-30T16:11:00Z">
            <w:rPr>
              <w:del w:id="304" w:author="Zhonghao Shen" w:date="2016-05-30T15:55:00Z"/>
              <w:rFonts w:ascii="Times New Roman" w:hAnsi="Times New Roman"/>
              <w:kern w:val="2"/>
            </w:rPr>
          </w:rPrChange>
        </w:rPr>
        <w:pPrChange w:id="305" w:author="Zhonghao Shen" w:date="2016-05-30T16:11:00Z">
          <w:pPr>
            <w:pStyle w:val="ad"/>
            <w:widowControl w:val="0"/>
            <w:autoSpaceDE w:val="0"/>
            <w:autoSpaceDN w:val="0"/>
            <w:adjustRightInd w:val="0"/>
            <w:spacing w:before="0" w:beforeAutospacing="0" w:after="0" w:afterAutospacing="0" w:line="360" w:lineRule="auto"/>
            <w:ind w:firstLine="420"/>
          </w:pPr>
        </w:pPrChange>
      </w:pPr>
      <w:del w:id="306" w:author="Zhonghao Shen" w:date="2016-05-30T15:55:00Z">
        <w:r w:rsidRPr="00BF2D33" w:rsidDel="00623B9D">
          <w:rPr>
            <w:sz w:val="24"/>
            <w:rPrChange w:id="307" w:author="Zhonghao Shen" w:date="2016-05-30T16:11:00Z">
              <w:rPr>
                <w:rFonts w:ascii="Times New Roman" w:hAnsi="Times New Roman"/>
                <w:kern w:val="2"/>
              </w:rPr>
            </w:rPrChange>
          </w:rPr>
          <w:delText>2</w:delText>
        </w:r>
        <w:r w:rsidRPr="00BF2D33" w:rsidDel="00623B9D">
          <w:rPr>
            <w:sz w:val="24"/>
            <w:rPrChange w:id="308" w:author="Zhonghao Shen" w:date="2016-05-30T16:11:00Z">
              <w:rPr>
                <w:rFonts w:ascii="Times New Roman" w:hAnsi="Times New Roman"/>
                <w:kern w:val="2"/>
              </w:rPr>
            </w:rPrChange>
          </w:rPr>
          <w:delText>）</w:delText>
        </w:r>
        <w:r w:rsidR="00AB5E20" w:rsidRPr="00BF2D33" w:rsidDel="00623B9D">
          <w:rPr>
            <w:sz w:val="24"/>
            <w:rPrChange w:id="309" w:author="Zhonghao Shen" w:date="2016-05-30T16:11:00Z">
              <w:rPr>
                <w:rFonts w:ascii="Times New Roman" w:hAnsi="Times New Roman"/>
                <w:kern w:val="2"/>
              </w:rPr>
            </w:rPrChange>
          </w:rPr>
          <w:delText>实现</w:delText>
        </w:r>
        <w:r w:rsidR="00AB5E20" w:rsidRPr="00BF2D33" w:rsidDel="00623B9D">
          <w:rPr>
            <w:sz w:val="24"/>
            <w:rPrChange w:id="310" w:author="Zhonghao Shen" w:date="2016-05-30T16:11:00Z">
              <w:rPr>
                <w:rFonts w:ascii="Times New Roman" w:hAnsi="Times New Roman"/>
                <w:kern w:val="2"/>
              </w:rPr>
            </w:rPrChange>
          </w:rPr>
          <w:delText>MFAC</w:delText>
        </w:r>
        <w:r w:rsidR="00AB5E20" w:rsidRPr="00BF2D33" w:rsidDel="00623B9D">
          <w:rPr>
            <w:sz w:val="24"/>
            <w:rPrChange w:id="311" w:author="Zhonghao Shen" w:date="2016-05-30T16:11:00Z">
              <w:rPr>
                <w:rFonts w:ascii="Times New Roman" w:hAnsi="Times New Roman"/>
                <w:kern w:val="2"/>
              </w:rPr>
            </w:rPrChange>
          </w:rPr>
          <w:delText>控制器</w:delText>
        </w:r>
        <w:r w:rsidRPr="00BF2D33" w:rsidDel="00623B9D">
          <w:rPr>
            <w:sz w:val="24"/>
            <w:rPrChange w:id="312" w:author="Zhonghao Shen" w:date="2016-05-30T16:11:00Z">
              <w:rPr>
                <w:rFonts w:ascii="Times New Roman" w:hAnsi="Times New Roman"/>
                <w:kern w:val="2"/>
              </w:rPr>
            </w:rPrChange>
          </w:rPr>
          <w:delText>；</w:delText>
        </w:r>
      </w:del>
    </w:p>
    <w:p w:rsidR="007D1005" w:rsidRPr="00BF2D33" w:rsidDel="00623B9D" w:rsidRDefault="007D1005" w:rsidP="00BF2D33">
      <w:pPr>
        <w:spacing w:line="360" w:lineRule="auto"/>
        <w:ind w:firstLine="480"/>
        <w:rPr>
          <w:del w:id="313" w:author="Zhonghao Shen" w:date="2016-05-30T15:55:00Z"/>
          <w:sz w:val="24"/>
          <w:rPrChange w:id="314" w:author="Zhonghao Shen" w:date="2016-05-30T16:11:00Z">
            <w:rPr>
              <w:del w:id="315" w:author="Zhonghao Shen" w:date="2016-05-30T15:55:00Z"/>
              <w:rFonts w:ascii="Times New Roman" w:hAnsi="Times New Roman"/>
              <w:kern w:val="2"/>
            </w:rPr>
          </w:rPrChange>
        </w:rPr>
        <w:pPrChange w:id="316" w:author="Zhonghao Shen" w:date="2016-05-30T16:11:00Z">
          <w:pPr>
            <w:pStyle w:val="ad"/>
            <w:widowControl w:val="0"/>
            <w:autoSpaceDE w:val="0"/>
            <w:autoSpaceDN w:val="0"/>
            <w:adjustRightInd w:val="0"/>
            <w:spacing w:before="0" w:beforeAutospacing="0" w:after="0" w:afterAutospacing="0" w:line="360" w:lineRule="auto"/>
            <w:ind w:firstLine="420"/>
          </w:pPr>
        </w:pPrChange>
      </w:pPr>
      <w:del w:id="317" w:author="Zhonghao Shen" w:date="2016-05-30T15:55:00Z">
        <w:r w:rsidRPr="00BF2D33" w:rsidDel="00623B9D">
          <w:rPr>
            <w:sz w:val="24"/>
            <w:rPrChange w:id="318" w:author="Zhonghao Shen" w:date="2016-05-30T16:11:00Z">
              <w:rPr>
                <w:rFonts w:ascii="Times New Roman" w:hAnsi="Times New Roman"/>
                <w:kern w:val="2"/>
              </w:rPr>
            </w:rPrChange>
          </w:rPr>
          <w:delText>3</w:delText>
        </w:r>
        <w:r w:rsidRPr="00BF2D33" w:rsidDel="00623B9D">
          <w:rPr>
            <w:sz w:val="24"/>
            <w:rPrChange w:id="319" w:author="Zhonghao Shen" w:date="2016-05-30T16:11:00Z">
              <w:rPr>
                <w:rFonts w:ascii="Times New Roman" w:hAnsi="Times New Roman"/>
                <w:kern w:val="2"/>
              </w:rPr>
            </w:rPrChange>
          </w:rPr>
          <w:delText>）实现</w:delText>
        </w:r>
        <w:r w:rsidRPr="00BF2D33" w:rsidDel="00623B9D">
          <w:rPr>
            <w:sz w:val="24"/>
            <w:rPrChange w:id="320" w:author="Zhonghao Shen" w:date="2016-05-30T16:11:00Z">
              <w:rPr>
                <w:rFonts w:ascii="Times New Roman" w:hAnsi="Times New Roman"/>
                <w:kern w:val="2"/>
              </w:rPr>
            </w:rPrChange>
          </w:rPr>
          <w:delText>UC</w:delText>
        </w:r>
        <w:r w:rsidRPr="00BF2D33" w:rsidDel="00623B9D">
          <w:rPr>
            <w:sz w:val="24"/>
            <w:rPrChange w:id="321" w:author="Zhonghao Shen" w:date="2016-05-30T16:11:00Z">
              <w:rPr>
                <w:rFonts w:ascii="Times New Roman" w:hAnsi="Times New Roman"/>
                <w:kern w:val="2"/>
              </w:rPr>
            </w:rPrChange>
          </w:rPr>
          <w:delText>控制器；</w:delText>
        </w:r>
      </w:del>
    </w:p>
    <w:p w:rsidR="007B3CFE" w:rsidRPr="00BF2D33" w:rsidDel="00623B9D" w:rsidRDefault="007B3CFE" w:rsidP="00BF2D33">
      <w:pPr>
        <w:spacing w:line="360" w:lineRule="auto"/>
        <w:ind w:firstLine="480"/>
        <w:rPr>
          <w:del w:id="322" w:author="Zhonghao Shen" w:date="2016-05-30T15:55:00Z"/>
          <w:sz w:val="24"/>
          <w:rPrChange w:id="323" w:author="Zhonghao Shen" w:date="2016-05-30T16:11:00Z">
            <w:rPr>
              <w:del w:id="324" w:author="Zhonghao Shen" w:date="2016-05-30T15:55:00Z"/>
              <w:rFonts w:ascii="Times New Roman" w:hAnsi="Times New Roman"/>
              <w:kern w:val="2"/>
            </w:rPr>
          </w:rPrChange>
        </w:rPr>
        <w:pPrChange w:id="325" w:author="Zhonghao Shen" w:date="2016-05-30T16:11:00Z">
          <w:pPr>
            <w:pStyle w:val="ad"/>
            <w:widowControl w:val="0"/>
            <w:autoSpaceDE w:val="0"/>
            <w:autoSpaceDN w:val="0"/>
            <w:adjustRightInd w:val="0"/>
            <w:spacing w:before="0" w:beforeAutospacing="0" w:after="0" w:afterAutospacing="0" w:line="360" w:lineRule="auto"/>
            <w:ind w:firstLine="420"/>
          </w:pPr>
        </w:pPrChange>
      </w:pPr>
      <w:del w:id="326" w:author="Zhonghao Shen" w:date="2016-05-30T15:55:00Z">
        <w:r w:rsidRPr="00BF2D33" w:rsidDel="00623B9D">
          <w:rPr>
            <w:sz w:val="24"/>
            <w:rPrChange w:id="327" w:author="Zhonghao Shen" w:date="2016-05-30T16:11:00Z">
              <w:rPr>
                <w:rFonts w:ascii="Times New Roman" w:hAnsi="Times New Roman"/>
                <w:kern w:val="2"/>
              </w:rPr>
            </w:rPrChange>
          </w:rPr>
          <w:delText>4</w:delText>
        </w:r>
        <w:r w:rsidRPr="00BF2D33" w:rsidDel="00623B9D">
          <w:rPr>
            <w:sz w:val="24"/>
            <w:rPrChange w:id="328" w:author="Zhonghao Shen" w:date="2016-05-30T16:11:00Z">
              <w:rPr>
                <w:rFonts w:ascii="Times New Roman" w:hAnsi="Times New Roman"/>
                <w:kern w:val="2"/>
              </w:rPr>
            </w:rPrChange>
          </w:rPr>
          <w:delText>）</w:delText>
        </w:r>
        <w:r w:rsidR="00AB5E20" w:rsidRPr="00BF2D33" w:rsidDel="00623B9D">
          <w:rPr>
            <w:sz w:val="24"/>
            <w:rPrChange w:id="329" w:author="Zhonghao Shen" w:date="2016-05-30T16:11:00Z">
              <w:rPr>
                <w:rFonts w:ascii="Times New Roman" w:hAnsi="Times New Roman"/>
                <w:kern w:val="2"/>
              </w:rPr>
            </w:rPrChange>
          </w:rPr>
          <w:delText>使用差分进化算法对</w:delText>
        </w:r>
        <w:r w:rsidR="007D1005" w:rsidRPr="00BF2D33" w:rsidDel="00623B9D">
          <w:rPr>
            <w:sz w:val="24"/>
            <w:rPrChange w:id="330" w:author="Zhonghao Shen" w:date="2016-05-30T16:11:00Z">
              <w:rPr>
                <w:rFonts w:ascii="Times New Roman" w:hAnsi="Times New Roman"/>
                <w:kern w:val="2"/>
              </w:rPr>
            </w:rPrChange>
          </w:rPr>
          <w:delText>上述控制器</w:delText>
        </w:r>
        <w:r w:rsidR="00AB5E20" w:rsidRPr="00BF2D33" w:rsidDel="00623B9D">
          <w:rPr>
            <w:sz w:val="24"/>
            <w:rPrChange w:id="331" w:author="Zhonghao Shen" w:date="2016-05-30T16:11:00Z">
              <w:rPr>
                <w:rFonts w:ascii="Times New Roman" w:hAnsi="Times New Roman"/>
                <w:kern w:val="2"/>
              </w:rPr>
            </w:rPrChange>
          </w:rPr>
          <w:delText>进行优化；</w:delText>
        </w:r>
      </w:del>
    </w:p>
    <w:p w:rsidR="00AB5E20" w:rsidRPr="00BF2D33" w:rsidRDefault="00AB5E20" w:rsidP="00BF2D33">
      <w:pPr>
        <w:spacing w:line="360" w:lineRule="auto"/>
        <w:ind w:firstLine="480"/>
        <w:rPr>
          <w:ins w:id="332" w:author="Zhonghao Shen" w:date="2016-05-30T16:08:00Z"/>
          <w:sz w:val="24"/>
          <w:rPrChange w:id="333" w:author="Zhonghao Shen" w:date="2016-05-30T16:11:00Z">
            <w:rPr>
              <w:ins w:id="334" w:author="Zhonghao Shen" w:date="2016-05-30T16:08:00Z"/>
              <w:rFonts w:ascii="Times New Roman" w:hAnsi="Times New Roman"/>
              <w:kern w:val="2"/>
            </w:rPr>
          </w:rPrChange>
        </w:rPr>
        <w:pPrChange w:id="335" w:author="Zhonghao Shen" w:date="2016-05-30T16:11:00Z">
          <w:pPr>
            <w:pStyle w:val="ad"/>
            <w:widowControl w:val="0"/>
            <w:autoSpaceDE w:val="0"/>
            <w:autoSpaceDN w:val="0"/>
            <w:adjustRightInd w:val="0"/>
            <w:spacing w:before="0" w:beforeAutospacing="0" w:after="0" w:afterAutospacing="0" w:line="360" w:lineRule="auto"/>
            <w:ind w:firstLine="420"/>
          </w:pPr>
        </w:pPrChange>
      </w:pPr>
      <w:del w:id="336" w:author="Zhonghao Shen" w:date="2016-05-30T15:55:00Z">
        <w:r w:rsidRPr="00BF2D33" w:rsidDel="00623B9D">
          <w:rPr>
            <w:sz w:val="24"/>
            <w:rPrChange w:id="337" w:author="Zhonghao Shen" w:date="2016-05-30T16:11:00Z">
              <w:rPr>
                <w:rFonts w:ascii="Times New Roman" w:hAnsi="Times New Roman"/>
                <w:kern w:val="2"/>
              </w:rPr>
            </w:rPrChange>
          </w:rPr>
          <w:delText>5</w:delText>
        </w:r>
        <w:r w:rsidRPr="00BF2D33" w:rsidDel="00623B9D">
          <w:rPr>
            <w:sz w:val="24"/>
            <w:rPrChange w:id="338" w:author="Zhonghao Shen" w:date="2016-05-30T16:11:00Z">
              <w:rPr>
                <w:rFonts w:ascii="Times New Roman" w:hAnsi="Times New Roman"/>
                <w:kern w:val="2"/>
              </w:rPr>
            </w:rPrChange>
          </w:rPr>
          <w:delText>）将</w:delText>
        </w:r>
        <w:r w:rsidR="007D1005" w:rsidRPr="00BF2D33" w:rsidDel="00623B9D">
          <w:rPr>
            <w:sz w:val="24"/>
            <w:rPrChange w:id="339" w:author="Zhonghao Shen" w:date="2016-05-30T16:11:00Z">
              <w:rPr>
                <w:rFonts w:ascii="Times New Roman" w:hAnsi="Times New Roman"/>
                <w:kern w:val="2"/>
              </w:rPr>
            </w:rPrChange>
          </w:rPr>
          <w:delText>上述控制器及相应优化改进控制器</w:delText>
        </w:r>
        <w:r w:rsidRPr="00BF2D33" w:rsidDel="00623B9D">
          <w:rPr>
            <w:sz w:val="24"/>
            <w:rPrChange w:id="340" w:author="Zhonghao Shen" w:date="2016-05-30T16:11:00Z">
              <w:rPr>
                <w:rFonts w:ascii="Times New Roman" w:hAnsi="Times New Roman"/>
                <w:kern w:val="2"/>
              </w:rPr>
            </w:rPrChange>
          </w:rPr>
          <w:delText>结合用于碳纤维牵伸槽的液位</w:delText>
        </w:r>
        <w:r w:rsidRPr="00BF2D33" w:rsidDel="00623B9D">
          <w:rPr>
            <w:sz w:val="24"/>
            <w:rPrChange w:id="341" w:author="Zhonghao Shen" w:date="2016-05-30T16:11:00Z">
              <w:rPr>
                <w:rFonts w:ascii="Times New Roman" w:hAnsi="Times New Roman"/>
                <w:kern w:val="2"/>
              </w:rPr>
            </w:rPrChange>
          </w:rPr>
          <w:delText>-</w:delText>
        </w:r>
        <w:r w:rsidRPr="00BF2D33" w:rsidDel="00623B9D">
          <w:rPr>
            <w:sz w:val="24"/>
            <w:rPrChange w:id="342" w:author="Zhonghao Shen" w:date="2016-05-30T16:11:00Z">
              <w:rPr>
                <w:rFonts w:ascii="Times New Roman" w:hAnsi="Times New Roman"/>
                <w:kern w:val="2"/>
              </w:rPr>
            </w:rPrChange>
          </w:rPr>
          <w:delText>浓度控制系统，并比较总结</w:delText>
        </w:r>
        <w:r w:rsidR="00225A11" w:rsidRPr="00BF2D33" w:rsidDel="00623B9D">
          <w:rPr>
            <w:sz w:val="24"/>
            <w:rPrChange w:id="343" w:author="Zhonghao Shen" w:date="2016-05-30T16:11:00Z">
              <w:rPr>
                <w:rFonts w:ascii="Times New Roman" w:hAnsi="Times New Roman"/>
                <w:kern w:val="2"/>
              </w:rPr>
            </w:rPrChange>
          </w:rPr>
          <w:delText>PID</w:delText>
        </w:r>
        <w:r w:rsidR="00225A11" w:rsidRPr="00BF2D33" w:rsidDel="00623B9D">
          <w:rPr>
            <w:sz w:val="24"/>
            <w:rPrChange w:id="344" w:author="Zhonghao Shen" w:date="2016-05-30T16:11:00Z">
              <w:rPr>
                <w:rFonts w:ascii="Times New Roman" w:hAnsi="Times New Roman"/>
                <w:kern w:val="2"/>
              </w:rPr>
            </w:rPrChange>
          </w:rPr>
          <w:delText>、</w:delText>
        </w:r>
        <w:r w:rsidRPr="00BF2D33" w:rsidDel="00623B9D">
          <w:rPr>
            <w:sz w:val="24"/>
            <w:rPrChange w:id="345" w:author="Zhonghao Shen" w:date="2016-05-30T16:11:00Z">
              <w:rPr>
                <w:rFonts w:ascii="Times New Roman" w:hAnsi="Times New Roman"/>
                <w:kern w:val="2"/>
              </w:rPr>
            </w:rPrChange>
          </w:rPr>
          <w:delText>MF</w:delText>
        </w:r>
      </w:del>
      <w:del w:id="346" w:author="Zhonghao Shen" w:date="2016-05-30T16:11:00Z">
        <w:r w:rsidRPr="00BF2D33" w:rsidDel="00BF2D33">
          <w:rPr>
            <w:sz w:val="24"/>
            <w:rPrChange w:id="347" w:author="Zhonghao Shen" w:date="2016-05-30T16:11:00Z">
              <w:rPr>
                <w:rFonts w:ascii="Times New Roman" w:hAnsi="Times New Roman"/>
                <w:kern w:val="2"/>
              </w:rPr>
            </w:rPrChange>
          </w:rPr>
          <w:delText>AC</w:delText>
        </w:r>
        <w:r w:rsidRPr="00BF2D33" w:rsidDel="00BF2D33">
          <w:rPr>
            <w:sz w:val="24"/>
            <w:rPrChange w:id="348" w:author="Zhonghao Shen" w:date="2016-05-30T16:11:00Z">
              <w:rPr>
                <w:rFonts w:ascii="Times New Roman" w:hAnsi="Times New Roman"/>
                <w:kern w:val="2"/>
              </w:rPr>
            </w:rPrChange>
          </w:rPr>
          <w:delText>、</w:delText>
        </w:r>
        <w:r w:rsidRPr="00BF2D33" w:rsidDel="00BF2D33">
          <w:rPr>
            <w:sz w:val="24"/>
            <w:rPrChange w:id="349" w:author="Zhonghao Shen" w:date="2016-05-30T16:11:00Z">
              <w:rPr>
                <w:rFonts w:ascii="Times New Roman" w:hAnsi="Times New Roman"/>
                <w:kern w:val="2"/>
              </w:rPr>
            </w:rPrChange>
          </w:rPr>
          <w:delText>DE-MFAC</w:delText>
        </w:r>
        <w:r w:rsidR="007D1005" w:rsidRPr="00BF2D33" w:rsidDel="00BF2D33">
          <w:rPr>
            <w:sz w:val="24"/>
            <w:rPrChange w:id="350" w:author="Zhonghao Shen" w:date="2016-05-30T16:11:00Z">
              <w:rPr>
                <w:rFonts w:ascii="Times New Roman" w:hAnsi="Times New Roman"/>
                <w:kern w:val="2"/>
              </w:rPr>
            </w:rPrChange>
          </w:rPr>
          <w:delText>、</w:delText>
        </w:r>
        <w:r w:rsidR="007D1005" w:rsidRPr="00BF2D33" w:rsidDel="00BF2D33">
          <w:rPr>
            <w:sz w:val="24"/>
            <w:rPrChange w:id="351" w:author="Zhonghao Shen" w:date="2016-05-30T16:11:00Z">
              <w:rPr>
                <w:rFonts w:ascii="Times New Roman" w:hAnsi="Times New Roman"/>
                <w:kern w:val="2"/>
              </w:rPr>
            </w:rPrChange>
          </w:rPr>
          <w:delText>UC</w:delText>
        </w:r>
        <w:r w:rsidR="007D1005" w:rsidRPr="00BF2D33" w:rsidDel="00BF2D33">
          <w:rPr>
            <w:sz w:val="24"/>
            <w:rPrChange w:id="352" w:author="Zhonghao Shen" w:date="2016-05-30T16:11:00Z">
              <w:rPr>
                <w:rFonts w:ascii="Times New Roman" w:hAnsi="Times New Roman"/>
                <w:kern w:val="2"/>
              </w:rPr>
            </w:rPrChange>
          </w:rPr>
          <w:delText>、</w:delText>
        </w:r>
        <w:r w:rsidR="007D1005" w:rsidRPr="00BF2D33" w:rsidDel="00BF2D33">
          <w:rPr>
            <w:sz w:val="24"/>
            <w:rPrChange w:id="353" w:author="Zhonghao Shen" w:date="2016-05-30T16:11:00Z">
              <w:rPr>
                <w:rFonts w:ascii="Times New Roman" w:hAnsi="Times New Roman"/>
                <w:kern w:val="2"/>
              </w:rPr>
            </w:rPrChange>
          </w:rPr>
          <w:delText>DE-UC</w:delText>
        </w:r>
        <w:r w:rsidRPr="00BF2D33" w:rsidDel="00BF2D33">
          <w:rPr>
            <w:sz w:val="24"/>
            <w:rPrChange w:id="354" w:author="Zhonghao Shen" w:date="2016-05-30T16:11:00Z">
              <w:rPr>
                <w:rFonts w:ascii="Times New Roman" w:hAnsi="Times New Roman"/>
                <w:kern w:val="2"/>
              </w:rPr>
            </w:rPrChange>
          </w:rPr>
          <w:delText>等不同控制方法的效果差异。</w:delText>
        </w:r>
      </w:del>
      <w:ins w:id="355" w:author="Zhonghao Shen" w:date="2016-05-30T16:11:00Z">
        <w:r w:rsidR="00BF2D33" w:rsidRPr="00BF2D33">
          <w:rPr>
            <w:rFonts w:hint="eastAsia"/>
            <w:sz w:val="24"/>
            <w:rPrChange w:id="356" w:author="Zhonghao Shen" w:date="2016-05-30T16:11:00Z">
              <w:rPr>
                <w:rFonts w:hint="eastAsia"/>
              </w:rPr>
            </w:rPrChange>
          </w:rPr>
          <w:t>现在</w:t>
        </w:r>
        <w:r w:rsidR="00BF2D33">
          <w:rPr>
            <w:rFonts w:hint="eastAsia"/>
            <w:sz w:val="24"/>
          </w:rPr>
          <w:t>已经考虑了一些基础的深度、广度搜索算法，已经图论相关的</w:t>
        </w:r>
        <w:r w:rsidR="00BF2D33">
          <w:rPr>
            <w:rFonts w:hint="eastAsia"/>
            <w:sz w:val="24"/>
          </w:rPr>
          <w:t>Dijkstra</w:t>
        </w:r>
        <w:r w:rsidR="00BF2D33">
          <w:rPr>
            <w:rFonts w:hint="eastAsia"/>
            <w:sz w:val="24"/>
          </w:rPr>
          <w:t>算法</w:t>
        </w:r>
      </w:ins>
      <w:ins w:id="357" w:author="Zhonghao Shen" w:date="2016-05-30T16:12:00Z">
        <w:r w:rsidR="00BF2D33">
          <w:rPr>
            <w:rFonts w:hint="eastAsia"/>
            <w:sz w:val="24"/>
          </w:rPr>
          <w:t>等等解决方案。</w:t>
        </w:r>
      </w:ins>
    </w:p>
    <w:p w:rsidR="00FA2A97" w:rsidRDefault="00FA2A97" w:rsidP="009B6870">
      <w:pPr>
        <w:pStyle w:val="ad"/>
        <w:widowControl w:val="0"/>
        <w:autoSpaceDE w:val="0"/>
        <w:autoSpaceDN w:val="0"/>
        <w:adjustRightInd w:val="0"/>
        <w:spacing w:before="0" w:beforeAutospacing="0" w:after="0" w:afterAutospacing="0" w:line="360" w:lineRule="auto"/>
        <w:ind w:firstLine="420"/>
        <w:rPr>
          <w:ins w:id="358" w:author="Zhonghao Shen" w:date="2016-05-30T16:09:00Z"/>
          <w:rFonts w:ascii="Times New Roman" w:hAnsi="Times New Roman"/>
          <w:kern w:val="2"/>
        </w:rPr>
      </w:pPr>
    </w:p>
    <w:p w:rsidR="00FA2A97" w:rsidRPr="001E4C70" w:rsidRDefault="00FA2A97" w:rsidP="009B6870">
      <w:pPr>
        <w:pStyle w:val="ad"/>
        <w:widowControl w:val="0"/>
        <w:autoSpaceDE w:val="0"/>
        <w:autoSpaceDN w:val="0"/>
        <w:adjustRightInd w:val="0"/>
        <w:spacing w:before="0" w:beforeAutospacing="0" w:after="0" w:afterAutospacing="0" w:line="360" w:lineRule="auto"/>
        <w:ind w:firstLine="420"/>
        <w:rPr>
          <w:rFonts w:ascii="Times New Roman" w:hAnsi="Times New Roman" w:hint="eastAsia"/>
          <w:kern w:val="2"/>
        </w:rPr>
      </w:pPr>
    </w:p>
    <w:p w:rsidR="007B3CFE" w:rsidRPr="001E4C70" w:rsidRDefault="007B3CFE" w:rsidP="007C5264">
      <w:pPr>
        <w:pStyle w:val="3"/>
        <w:rPr>
          <w:rFonts w:eastAsia="黑体"/>
          <w:sz w:val="28"/>
        </w:rPr>
      </w:pPr>
      <w:r w:rsidRPr="001E4C70">
        <w:rPr>
          <w:rFonts w:eastAsia="黑体"/>
          <w:sz w:val="28"/>
        </w:rPr>
        <w:t>技术路线</w:t>
      </w:r>
    </w:p>
    <w:p w:rsidR="007B3CFE" w:rsidRDefault="007B3CFE" w:rsidP="0018059E">
      <w:pPr>
        <w:pStyle w:val="4"/>
        <w:rPr>
          <w:ins w:id="359" w:author="Zhonghao Shen" w:date="2016-05-30T15:58:00Z"/>
          <w:rFonts w:ascii="Times New Roman" w:hAnsi="Times New Roman"/>
          <w:b w:val="0"/>
        </w:rPr>
      </w:pPr>
      <w:r w:rsidRPr="001E4C70">
        <w:rPr>
          <w:rFonts w:ascii="Times New Roman" w:hAnsi="Times New Roman"/>
          <w:b w:val="0"/>
        </w:rPr>
        <w:t>技术路线</w:t>
      </w:r>
    </w:p>
    <w:p w:rsidR="00C65ADF" w:rsidRDefault="000B4777" w:rsidP="00074FED">
      <w:pPr>
        <w:pStyle w:val="a0"/>
        <w:spacing w:line="360" w:lineRule="auto"/>
        <w:ind w:firstLine="480"/>
        <w:jc w:val="left"/>
        <w:rPr>
          <w:ins w:id="360" w:author="Zhonghao Shen" w:date="2016-05-30T16:02:00Z"/>
        </w:rPr>
        <w:pPrChange w:id="361" w:author="Zhonghao Shen" w:date="2016-05-30T16:05:00Z">
          <w:pPr>
            <w:pStyle w:val="4"/>
          </w:pPr>
        </w:pPrChange>
      </w:pPr>
      <w:ins w:id="362" w:author="Zhonghao Shen" w:date="2016-05-30T16:01:00Z">
        <w:r>
          <w:rPr>
            <w:rFonts w:ascii="宋体" w:hAnsi="宋体" w:hint="eastAsia"/>
            <w:kern w:val="0"/>
            <w:sz w:val="24"/>
          </w:rPr>
          <w:t>为了能够在毕业设计过程中独立实现整套系统功能，初步打算完成模型阶段的制作，以达到满足所有功能需求的目标，现对系统进行简化：免去租用服务器，使用fogcloud云平台</w:t>
        </w:r>
        <w:r>
          <w:rPr>
            <w:rFonts w:ascii="宋体" w:hAnsi="宋体"/>
            <w:kern w:val="0"/>
            <w:sz w:val="24"/>
          </w:rPr>
          <w:t xml:space="preserve"> (</w:t>
        </w:r>
        <w:r>
          <w:rPr>
            <w:rFonts w:ascii="宋体" w:hAnsi="宋体" w:hint="eastAsia"/>
            <w:kern w:val="0"/>
            <w:sz w:val="24"/>
          </w:rPr>
          <w:t>庆科云，实习公司，对于技术细节相对熟悉</w:t>
        </w:r>
        <w:r>
          <w:rPr>
            <w:rFonts w:ascii="宋体" w:hAnsi="宋体"/>
            <w:kern w:val="0"/>
            <w:sz w:val="24"/>
          </w:rPr>
          <w:t>)</w:t>
        </w:r>
        <w:r>
          <w:rPr>
            <w:rFonts w:ascii="宋体" w:hAnsi="宋体" w:hint="eastAsia"/>
            <w:kern w:val="0"/>
            <w:sz w:val="24"/>
          </w:rPr>
          <w:t>的mqtt服务器，由</w:t>
        </w:r>
        <w:r w:rsidRPr="00500EC2">
          <w:rPr>
            <w:rFonts w:ascii="宋体" w:hAnsi="宋体" w:hint="eastAsia"/>
            <w:kern w:val="0"/>
            <w:sz w:val="24"/>
          </w:rPr>
          <w:t>PC机Web端/手机app端通过云发送数据到</w:t>
        </w:r>
        <w:r>
          <w:rPr>
            <w:rFonts w:ascii="宋体" w:hAnsi="宋体" w:hint="eastAsia"/>
            <w:kern w:val="0"/>
            <w:sz w:val="24"/>
          </w:rPr>
          <w:t>智能车配送端，接受到数据的智能车立刻通过GPS+北斗的全球卫星定位系统模块获取自身经纬度，进一步通过预存路径，求解迷宫，或利用图论相关算法实现点对点的路径规划。</w:t>
        </w:r>
      </w:ins>
    </w:p>
    <w:p w:rsidR="00EA4714" w:rsidRDefault="00C65ADF" w:rsidP="00C65ADF">
      <w:pPr>
        <w:pStyle w:val="a0"/>
        <w:spacing w:line="360" w:lineRule="auto"/>
        <w:ind w:firstLine="480"/>
        <w:jc w:val="left"/>
        <w:rPr>
          <w:ins w:id="363" w:author="Zhonghao Shen" w:date="2016-05-30T16:03:00Z"/>
          <w:rFonts w:ascii="宋体" w:hAnsi="宋体"/>
          <w:kern w:val="0"/>
          <w:sz w:val="24"/>
        </w:rPr>
        <w:pPrChange w:id="364" w:author="Zhonghao Shen" w:date="2016-05-30T16:03:00Z">
          <w:pPr>
            <w:pStyle w:val="4"/>
          </w:pPr>
        </w:pPrChange>
      </w:pPr>
      <w:ins w:id="365" w:author="Zhonghao Shen" w:date="2016-05-30T16:02:00Z">
        <w:r>
          <w:rPr>
            <w:rFonts w:ascii="宋体" w:hAnsi="宋体" w:hint="eastAsia"/>
            <w:kern w:val="0"/>
            <w:sz w:val="24"/>
          </w:rPr>
          <w:t>首先，客户在</w:t>
        </w:r>
        <w:r w:rsidRPr="00500EC2">
          <w:rPr>
            <w:rFonts w:ascii="宋体" w:hAnsi="宋体" w:hint="eastAsia"/>
            <w:kern w:val="0"/>
            <w:sz w:val="24"/>
          </w:rPr>
          <w:t>PC机Web端/手机app端</w:t>
        </w:r>
        <w:r>
          <w:rPr>
            <w:rFonts w:ascii="宋体" w:hAnsi="宋体" w:hint="eastAsia"/>
            <w:kern w:val="0"/>
            <w:sz w:val="24"/>
          </w:rPr>
          <w:t>完成订单的填写，内容包括货物清单与个数，客户地理位置信息(或通过后台获取权限从而获取经纬度数值)，并将此数据通过JSON格式打包；</w:t>
        </w:r>
      </w:ins>
    </w:p>
    <w:p w:rsidR="007E7FBA" w:rsidRDefault="004B048A" w:rsidP="004B048A">
      <w:pPr>
        <w:pStyle w:val="a0"/>
        <w:spacing w:line="360" w:lineRule="auto"/>
        <w:jc w:val="center"/>
        <w:rPr>
          <w:ins w:id="366" w:author="Zhonghao Shen" w:date="2016-05-30T16:03:00Z"/>
        </w:rPr>
        <w:pPrChange w:id="367" w:author="Zhonghao Shen" w:date="2016-05-30T16:03:00Z">
          <w:pPr>
            <w:pStyle w:val="4"/>
          </w:pPr>
        </w:pPrChange>
      </w:pPr>
      <w:ins w:id="368" w:author="Zhonghao Shen" w:date="2016-05-30T16:03:00Z">
        <w:r>
          <w:rPr>
            <w:noProof/>
          </w:rPr>
          <w:lastRenderedPageBreak/>
          <w:drawing>
            <wp:inline distT="0" distB="0" distL="0" distR="0" wp14:anchorId="60A66BF3" wp14:editId="6B883DF0">
              <wp:extent cx="2414680" cy="1436258"/>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1482" cy="1446252"/>
                      </a:xfrm>
                      <a:prstGeom prst="rect">
                        <a:avLst/>
                      </a:prstGeom>
                    </pic:spPr>
                  </pic:pic>
                </a:graphicData>
              </a:graphic>
            </wp:inline>
          </w:drawing>
        </w:r>
      </w:ins>
    </w:p>
    <w:p w:rsidR="00452D80" w:rsidRDefault="00130F31" w:rsidP="004B048A">
      <w:pPr>
        <w:pStyle w:val="a0"/>
        <w:spacing w:line="360" w:lineRule="auto"/>
        <w:ind w:firstLine="482"/>
        <w:jc w:val="center"/>
        <w:rPr>
          <w:ins w:id="369" w:author="Zhonghao Shen" w:date="2016-05-30T16:03:00Z"/>
          <w:rFonts w:hint="eastAsia"/>
        </w:rPr>
        <w:pPrChange w:id="370" w:author="Zhonghao Shen" w:date="2016-05-30T16:03:00Z">
          <w:pPr>
            <w:pStyle w:val="4"/>
          </w:pPr>
        </w:pPrChange>
      </w:pPr>
      <w:ins w:id="371" w:author="Zhonghao Shen" w:date="2016-05-30T16:04:00Z">
        <w:r w:rsidRPr="00794655">
          <w:rPr>
            <w:rFonts w:ascii="宋体" w:hAnsi="宋体" w:hint="eastAsia"/>
            <w:b/>
            <w:sz w:val="24"/>
          </w:rPr>
          <w:t>图</w:t>
        </w:r>
        <w:r w:rsidR="004E099C">
          <w:rPr>
            <w:rFonts w:ascii="宋体" w:hAnsi="宋体" w:hint="eastAsia"/>
            <w:b/>
            <w:sz w:val="24"/>
          </w:rPr>
          <w:t>4</w:t>
        </w:r>
        <w:r w:rsidRPr="00794655">
          <w:rPr>
            <w:rFonts w:ascii="宋体" w:hAnsi="宋体" w:hint="eastAsia"/>
            <w:b/>
            <w:sz w:val="24"/>
          </w:rPr>
          <w:t>-</w:t>
        </w:r>
        <w:r>
          <w:rPr>
            <w:rFonts w:ascii="宋体" w:hAnsi="宋体" w:hint="eastAsia"/>
            <w:b/>
            <w:sz w:val="24"/>
          </w:rPr>
          <w:t>1</w:t>
        </w:r>
        <w:r w:rsidRPr="00794655">
          <w:rPr>
            <w:rFonts w:ascii="宋体" w:hAnsi="宋体"/>
            <w:b/>
            <w:sz w:val="24"/>
          </w:rPr>
          <w:t xml:space="preserve"> </w:t>
        </w:r>
        <w:r>
          <w:rPr>
            <w:rFonts w:ascii="宋体" w:hAnsi="宋体" w:hint="eastAsia"/>
            <w:b/>
            <w:sz w:val="24"/>
          </w:rPr>
          <w:t>通信</w:t>
        </w:r>
        <w:r>
          <w:rPr>
            <w:rFonts w:ascii="宋体" w:hAnsi="宋体" w:hint="eastAsia"/>
            <w:b/>
            <w:sz w:val="24"/>
          </w:rPr>
          <w:t>架框图</w:t>
        </w:r>
      </w:ins>
    </w:p>
    <w:p w:rsidR="00074FED" w:rsidRDefault="00074FED" w:rsidP="00074FED">
      <w:pPr>
        <w:autoSpaceDE w:val="0"/>
        <w:autoSpaceDN w:val="0"/>
        <w:adjustRightInd w:val="0"/>
        <w:spacing w:line="360" w:lineRule="auto"/>
        <w:ind w:firstLineChars="200" w:firstLine="480"/>
        <w:jc w:val="left"/>
        <w:rPr>
          <w:ins w:id="372" w:author="Zhonghao Shen" w:date="2016-05-30T16:05:00Z"/>
          <w:rFonts w:ascii="宋体" w:hAnsi="宋体"/>
          <w:kern w:val="0"/>
          <w:sz w:val="24"/>
        </w:rPr>
        <w:pPrChange w:id="373" w:author="Zhonghao Shen" w:date="2016-05-30T16:05:00Z">
          <w:pPr>
            <w:autoSpaceDE w:val="0"/>
            <w:autoSpaceDN w:val="0"/>
            <w:adjustRightInd w:val="0"/>
            <w:spacing w:line="360" w:lineRule="auto"/>
            <w:jc w:val="left"/>
          </w:pPr>
        </w:pPrChange>
      </w:pPr>
      <w:ins w:id="374" w:author="Zhonghao Shen" w:date="2016-05-30T16:05:00Z">
        <w:r>
          <w:rPr>
            <w:rFonts w:ascii="宋体" w:hAnsi="宋体" w:cs="Arial" w:hint="eastAsia"/>
            <w:sz w:val="24"/>
          </w:rPr>
          <w:t>当客户确认信息无误时，</w:t>
        </w:r>
        <w:r w:rsidRPr="00500EC2">
          <w:rPr>
            <w:rFonts w:ascii="宋体" w:hAnsi="宋体" w:hint="eastAsia"/>
            <w:kern w:val="0"/>
            <w:sz w:val="24"/>
          </w:rPr>
          <w:t>PC机Web端/手机app端</w:t>
        </w:r>
        <w:r>
          <w:rPr>
            <w:rFonts w:ascii="宋体" w:hAnsi="宋体" w:hint="eastAsia"/>
            <w:kern w:val="0"/>
            <w:sz w:val="24"/>
          </w:rPr>
          <w:t>建立与mqtt服务器的连接，并将JSON数据包发布(</w:t>
        </w:r>
        <w:r>
          <w:rPr>
            <w:rFonts w:ascii="宋体" w:hAnsi="宋体"/>
            <w:kern w:val="0"/>
            <w:sz w:val="24"/>
          </w:rPr>
          <w:t>publish</w:t>
        </w:r>
        <w:r>
          <w:rPr>
            <w:rFonts w:ascii="宋体" w:hAnsi="宋体" w:hint="eastAsia"/>
            <w:kern w:val="0"/>
            <w:sz w:val="24"/>
          </w:rPr>
          <w:t>)到fogcloud云端对应的话题频道(</w:t>
        </w:r>
        <w:r>
          <w:rPr>
            <w:rFonts w:ascii="宋体" w:hAnsi="宋体"/>
            <w:kern w:val="0"/>
            <w:sz w:val="24"/>
          </w:rPr>
          <w:t>topic</w:t>
        </w:r>
        <w:r>
          <w:rPr>
            <w:rFonts w:ascii="宋体" w:hAnsi="宋体" w:hint="eastAsia"/>
            <w:kern w:val="0"/>
            <w:sz w:val="24"/>
          </w:rPr>
          <w:t>)；</w:t>
        </w:r>
      </w:ins>
    </w:p>
    <w:p w:rsidR="00074FED" w:rsidRDefault="00074FED" w:rsidP="00074FED">
      <w:pPr>
        <w:autoSpaceDE w:val="0"/>
        <w:autoSpaceDN w:val="0"/>
        <w:adjustRightInd w:val="0"/>
        <w:spacing w:line="360" w:lineRule="auto"/>
        <w:ind w:firstLineChars="200" w:firstLine="480"/>
        <w:jc w:val="left"/>
        <w:rPr>
          <w:ins w:id="375" w:author="Zhonghao Shen" w:date="2016-05-30T16:05:00Z"/>
          <w:rFonts w:ascii="宋体" w:hAnsi="宋体"/>
          <w:kern w:val="0"/>
          <w:sz w:val="24"/>
        </w:rPr>
        <w:pPrChange w:id="376" w:author="Zhonghao Shen" w:date="2016-05-30T16:05:00Z">
          <w:pPr>
            <w:autoSpaceDE w:val="0"/>
            <w:autoSpaceDN w:val="0"/>
            <w:adjustRightInd w:val="0"/>
            <w:spacing w:line="360" w:lineRule="auto"/>
            <w:jc w:val="left"/>
          </w:pPr>
        </w:pPrChange>
      </w:pPr>
      <w:ins w:id="377" w:author="Zhonghao Shen" w:date="2016-05-30T16:05:00Z">
        <w:r>
          <w:rPr>
            <w:rFonts w:ascii="宋体" w:hAnsi="宋体" w:hint="eastAsia"/>
            <w:kern w:val="0"/>
            <w:sz w:val="24"/>
          </w:rPr>
          <w:t>fogcloud云服务提供了丰富的api接口，可以建立数据模型，保存历史等。此时智能车配送端，始终与云端mqtt服务器建立连接，并通过订阅(</w:t>
        </w:r>
        <w:r w:rsidRPr="00757AF1">
          <w:rPr>
            <w:rFonts w:ascii="宋体" w:hAnsi="宋体"/>
            <w:kern w:val="0"/>
            <w:sz w:val="24"/>
          </w:rPr>
          <w:t>subscribe</w:t>
        </w:r>
        <w:r>
          <w:rPr>
            <w:rFonts w:ascii="宋体" w:hAnsi="宋体" w:hint="eastAsia"/>
            <w:kern w:val="0"/>
            <w:sz w:val="24"/>
          </w:rPr>
          <w:t>)，实时获取被发布到云端的数据包，且可以通过频道的差异区分不同订单；</w:t>
        </w:r>
      </w:ins>
    </w:p>
    <w:p w:rsidR="00074FED" w:rsidRDefault="00074FED" w:rsidP="00074FED">
      <w:pPr>
        <w:autoSpaceDE w:val="0"/>
        <w:autoSpaceDN w:val="0"/>
        <w:adjustRightInd w:val="0"/>
        <w:spacing w:line="360" w:lineRule="auto"/>
        <w:ind w:firstLineChars="200" w:firstLine="480"/>
        <w:jc w:val="left"/>
        <w:rPr>
          <w:ins w:id="378" w:author="Zhonghao Shen" w:date="2016-05-30T16:05:00Z"/>
          <w:rFonts w:ascii="宋体" w:hAnsi="宋体"/>
          <w:kern w:val="0"/>
          <w:sz w:val="24"/>
        </w:rPr>
        <w:pPrChange w:id="379" w:author="Zhonghao Shen" w:date="2016-05-30T16:05:00Z">
          <w:pPr>
            <w:autoSpaceDE w:val="0"/>
            <w:autoSpaceDN w:val="0"/>
            <w:adjustRightInd w:val="0"/>
            <w:spacing w:line="360" w:lineRule="auto"/>
            <w:jc w:val="left"/>
          </w:pPr>
        </w:pPrChange>
      </w:pPr>
      <w:ins w:id="380" w:author="Zhonghao Shen" w:date="2016-05-30T16:05:00Z">
        <w:r>
          <w:rPr>
            <w:rFonts w:ascii="宋体" w:hAnsi="宋体" w:hint="eastAsia"/>
            <w:kern w:val="0"/>
            <w:sz w:val="24"/>
          </w:rPr>
          <w:t>接受到订单后向社区仓库申请货物，并且向云端发布消息，通知客户即将开始进行配送；</w:t>
        </w:r>
      </w:ins>
    </w:p>
    <w:p w:rsidR="00074FED" w:rsidRDefault="00074FED" w:rsidP="00074FED">
      <w:pPr>
        <w:autoSpaceDE w:val="0"/>
        <w:autoSpaceDN w:val="0"/>
        <w:adjustRightInd w:val="0"/>
        <w:spacing w:line="360" w:lineRule="auto"/>
        <w:ind w:firstLineChars="200" w:firstLine="480"/>
        <w:jc w:val="left"/>
        <w:rPr>
          <w:ins w:id="381" w:author="Zhonghao Shen" w:date="2016-05-30T16:05:00Z"/>
          <w:rFonts w:ascii="宋体" w:hAnsi="宋体"/>
          <w:kern w:val="0"/>
          <w:sz w:val="24"/>
        </w:rPr>
        <w:pPrChange w:id="382" w:author="Zhonghao Shen" w:date="2016-05-30T16:05:00Z">
          <w:pPr>
            <w:autoSpaceDE w:val="0"/>
            <w:autoSpaceDN w:val="0"/>
            <w:adjustRightInd w:val="0"/>
            <w:spacing w:line="360" w:lineRule="auto"/>
            <w:jc w:val="left"/>
          </w:pPr>
        </w:pPrChange>
      </w:pPr>
      <w:ins w:id="383" w:author="Zhonghao Shen" w:date="2016-05-30T16:05:00Z">
        <w:r>
          <w:rPr>
            <w:rFonts w:ascii="宋体" w:hAnsi="宋体" w:hint="eastAsia"/>
            <w:kern w:val="0"/>
            <w:sz w:val="24"/>
          </w:rPr>
          <w:t>最终是本系统相对复杂的部分——路径规划。考虑到小区配送相对封闭的独立性，可以将小区地图预先烧录入MCU的Flash中，按照需要进行二值化处理，以区分道路与障碍/建筑，进而通过回溯法进行深度优先搜索或者广度优先搜索，向八个方向试探，解出一种路径方案，这与本科二年级的数据结构课程设计相同，可以粗略的解决问题，但是路径不一定是最优，且多数情况下会绕弯路，所以在此作为备选方案。</w:t>
        </w:r>
      </w:ins>
    </w:p>
    <w:p w:rsidR="00074FED" w:rsidRDefault="00074FED" w:rsidP="00074FED">
      <w:pPr>
        <w:autoSpaceDE w:val="0"/>
        <w:autoSpaceDN w:val="0"/>
        <w:adjustRightInd w:val="0"/>
        <w:spacing w:line="360" w:lineRule="auto"/>
        <w:ind w:firstLineChars="200" w:firstLine="480"/>
        <w:jc w:val="left"/>
        <w:rPr>
          <w:ins w:id="384" w:author="Zhonghao Shen" w:date="2016-05-30T16:05:00Z"/>
          <w:rFonts w:ascii="宋体" w:hAnsi="宋体"/>
          <w:kern w:val="0"/>
          <w:sz w:val="24"/>
        </w:rPr>
        <w:pPrChange w:id="385" w:author="Zhonghao Shen" w:date="2016-05-30T16:05:00Z">
          <w:pPr>
            <w:autoSpaceDE w:val="0"/>
            <w:autoSpaceDN w:val="0"/>
            <w:adjustRightInd w:val="0"/>
            <w:spacing w:line="360" w:lineRule="auto"/>
            <w:jc w:val="left"/>
          </w:pPr>
        </w:pPrChange>
      </w:pPr>
      <w:ins w:id="386" w:author="Zhonghao Shen" w:date="2016-05-30T16:05:00Z">
        <w:r>
          <w:rPr>
            <w:rFonts w:ascii="宋体" w:hAnsi="宋体" w:hint="eastAsia"/>
            <w:kern w:val="0"/>
            <w:sz w:val="24"/>
          </w:rPr>
          <w:t>但是，当小区地图尚未录入，或者小区地形过于不规则，有大量的折现曲线，而并非只有正交路径时，数据结构的八方算法会失效，考虑到fogcloud云平台是一种PAAS</w:t>
        </w:r>
        <w:r>
          <w:rPr>
            <w:rFonts w:ascii="宋体" w:hAnsi="宋体"/>
            <w:kern w:val="0"/>
            <w:sz w:val="24"/>
          </w:rPr>
          <w:t>(Platform As A Service)</w:t>
        </w:r>
        <w:r>
          <w:rPr>
            <w:rFonts w:ascii="宋体" w:hAnsi="宋体" w:hint="eastAsia"/>
            <w:kern w:val="0"/>
            <w:sz w:val="24"/>
          </w:rPr>
          <w:t>，即提供了平台服务，我们可以利用云端转码功能，即一种云计算功能，来实现相对</w:t>
        </w:r>
        <w:r>
          <w:rPr>
            <w:rFonts w:ascii="宋体" w:hAnsi="宋体"/>
            <w:kern w:val="0"/>
            <w:sz w:val="24"/>
          </w:rPr>
          <w:t>MCU</w:t>
        </w:r>
        <w:r>
          <w:rPr>
            <w:rFonts w:ascii="宋体" w:hAnsi="宋体" w:hint="eastAsia"/>
            <w:kern w:val="0"/>
            <w:sz w:val="24"/>
          </w:rPr>
          <w:t>来说更为复杂的算法，实现实时性更高，准确度更高的算法</w:t>
        </w:r>
        <w:r>
          <w:rPr>
            <w:rFonts w:ascii="宋体" w:hAnsi="宋体"/>
            <w:kern w:val="0"/>
            <w:sz w:val="24"/>
          </w:rPr>
          <w:t>，</w:t>
        </w:r>
        <w:r w:rsidRPr="002A2358">
          <w:rPr>
            <w:rFonts w:ascii="宋体" w:hAnsi="宋体" w:hint="eastAsia"/>
            <w:kern w:val="0"/>
            <w:sz w:val="24"/>
          </w:rPr>
          <w:t>基本的图搜索算法</w:t>
        </w:r>
        <w:r>
          <w:rPr>
            <w:rFonts w:ascii="宋体" w:hAnsi="宋体" w:hint="eastAsia"/>
            <w:kern w:val="0"/>
            <w:sz w:val="24"/>
          </w:rPr>
          <w:t>D</w:t>
        </w:r>
        <w:r w:rsidRPr="002A2358">
          <w:rPr>
            <w:rFonts w:ascii="宋体" w:hAnsi="宋体" w:hint="eastAsia"/>
            <w:kern w:val="0"/>
            <w:sz w:val="24"/>
          </w:rPr>
          <w:t xml:space="preserve">ijkstra是无法满足互联网地图检索实时响应这种性能要求，所以各家公司都有各自的预处理方法：分层或者预计算。具体采用何种方式，这取决于采取的加速算法相关。在2008年前后，以KIT（http://algo2.iti.kit.edu/routeplanning.php）为主的研究院产出了多种路径规划加速算法，其中以contraction hierarchies 和 highway </w:t>
        </w:r>
        <w:r w:rsidRPr="002A2358">
          <w:rPr>
            <w:rFonts w:ascii="宋体" w:hAnsi="宋体" w:hint="eastAsia"/>
            <w:kern w:val="0"/>
            <w:sz w:val="24"/>
          </w:rPr>
          <w:lastRenderedPageBreak/>
          <w:t>hierarchies比较出名，加之微软研究院提出的Customizable Route Planning的论文，与传统的A-star分层算法，基本上支撑了目前工业界地图产品的路径规划服务。</w:t>
        </w:r>
      </w:ins>
    </w:p>
    <w:p w:rsidR="00074FED" w:rsidRDefault="00074FED" w:rsidP="00074FED">
      <w:pPr>
        <w:autoSpaceDE w:val="0"/>
        <w:autoSpaceDN w:val="0"/>
        <w:adjustRightInd w:val="0"/>
        <w:spacing w:line="360" w:lineRule="auto"/>
        <w:jc w:val="center"/>
        <w:rPr>
          <w:ins w:id="387" w:author="Zhonghao Shen" w:date="2016-05-30T16:05:00Z"/>
          <w:rFonts w:ascii="宋体" w:hAnsi="宋体"/>
          <w:kern w:val="0"/>
          <w:sz w:val="24"/>
        </w:rPr>
      </w:pPr>
      <w:ins w:id="388" w:author="Zhonghao Shen" w:date="2016-05-30T16:05:00Z">
        <w:r>
          <w:rPr>
            <w:noProof/>
          </w:rPr>
          <w:drawing>
            <wp:inline distT="0" distB="0" distL="0" distR="0" wp14:anchorId="4748BD2F" wp14:editId="4C8E9FE5">
              <wp:extent cx="3572374" cy="2495898"/>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2374" cy="2495898"/>
                      </a:xfrm>
                      <a:prstGeom prst="rect">
                        <a:avLst/>
                      </a:prstGeom>
                    </pic:spPr>
                  </pic:pic>
                </a:graphicData>
              </a:graphic>
            </wp:inline>
          </w:drawing>
        </w:r>
      </w:ins>
    </w:p>
    <w:p w:rsidR="00074FED" w:rsidRDefault="00074FED" w:rsidP="00074FED">
      <w:pPr>
        <w:autoSpaceDE w:val="0"/>
        <w:autoSpaceDN w:val="0"/>
        <w:adjustRightInd w:val="0"/>
        <w:spacing w:line="360" w:lineRule="auto"/>
        <w:jc w:val="center"/>
        <w:rPr>
          <w:ins w:id="389" w:author="Zhonghao Shen" w:date="2016-05-30T16:05:00Z"/>
          <w:rFonts w:ascii="宋体" w:hAnsi="宋体"/>
          <w:kern w:val="0"/>
          <w:sz w:val="24"/>
        </w:rPr>
      </w:pPr>
      <w:ins w:id="390" w:author="Zhonghao Shen" w:date="2016-05-30T16:05:00Z">
        <w:r w:rsidRPr="00794655">
          <w:rPr>
            <w:rFonts w:ascii="宋体" w:hAnsi="宋体" w:hint="eastAsia"/>
            <w:b/>
            <w:sz w:val="24"/>
          </w:rPr>
          <w:t>图</w:t>
        </w:r>
        <w:r>
          <w:rPr>
            <w:rFonts w:ascii="宋体" w:hAnsi="宋体" w:hint="eastAsia"/>
            <w:b/>
            <w:sz w:val="24"/>
          </w:rPr>
          <w:t>4</w:t>
        </w:r>
        <w:r w:rsidRPr="00794655">
          <w:rPr>
            <w:rFonts w:ascii="宋体" w:hAnsi="宋体" w:hint="eastAsia"/>
            <w:b/>
            <w:sz w:val="24"/>
          </w:rPr>
          <w:t>-</w:t>
        </w:r>
        <w:r>
          <w:rPr>
            <w:rFonts w:ascii="宋体" w:hAnsi="宋体" w:hint="eastAsia"/>
            <w:b/>
            <w:sz w:val="24"/>
          </w:rPr>
          <w:t>2</w:t>
        </w:r>
        <w:r w:rsidRPr="00794655">
          <w:rPr>
            <w:rFonts w:ascii="宋体" w:hAnsi="宋体"/>
            <w:b/>
            <w:sz w:val="24"/>
          </w:rPr>
          <w:t xml:space="preserve"> </w:t>
        </w:r>
      </w:ins>
      <w:ins w:id="391" w:author="Zhonghao Shen" w:date="2016-05-30T16:06:00Z">
        <w:r>
          <w:rPr>
            <w:rFonts w:ascii="宋体" w:hAnsi="宋体" w:hint="eastAsia"/>
            <w:b/>
            <w:sz w:val="24"/>
          </w:rPr>
          <w:t>路径规划图</w:t>
        </w:r>
      </w:ins>
    </w:p>
    <w:p w:rsidR="00074FED" w:rsidRDefault="00074FED" w:rsidP="00074FED">
      <w:pPr>
        <w:autoSpaceDE w:val="0"/>
        <w:autoSpaceDN w:val="0"/>
        <w:adjustRightInd w:val="0"/>
        <w:spacing w:line="360" w:lineRule="auto"/>
        <w:jc w:val="left"/>
        <w:rPr>
          <w:ins w:id="392" w:author="Zhonghao Shen" w:date="2016-05-30T16:05:00Z"/>
          <w:rFonts w:ascii="Arial" w:eastAsia="楷体_GB2312" w:hAnsi="Arial" w:cs="Arial"/>
          <w:b/>
          <w:bCs/>
          <w:sz w:val="44"/>
        </w:rPr>
      </w:pPr>
      <w:ins w:id="393" w:author="Zhonghao Shen" w:date="2016-05-30T16:05:00Z">
        <w:r>
          <w:rPr>
            <w:rFonts w:ascii="宋体" w:hAnsi="宋体" w:hint="eastAsia"/>
            <w:kern w:val="0"/>
            <w:sz w:val="24"/>
          </w:rPr>
          <w:t>此外还有一种“曲线救国</w:t>
        </w:r>
        <w:r>
          <w:rPr>
            <w:rFonts w:ascii="宋体" w:hAnsi="宋体"/>
            <w:kern w:val="0"/>
            <w:sz w:val="24"/>
          </w:rPr>
          <w:t>”</w:t>
        </w:r>
        <w:r>
          <w:rPr>
            <w:rFonts w:ascii="宋体" w:hAnsi="宋体" w:hint="eastAsia"/>
            <w:kern w:val="0"/>
            <w:sz w:val="24"/>
          </w:rPr>
          <w:t>的方案：即调用百度地图/高德地图API函数，以客户经纬度作为，智能车配送端获取的经纬度坐标值为输入，将传回</w:t>
        </w:r>
        <w:r>
          <w:rPr>
            <w:rFonts w:ascii="宋体" w:hAnsi="宋体"/>
            <w:kern w:val="0"/>
            <w:sz w:val="24"/>
          </w:rPr>
          <w:t>的</w:t>
        </w:r>
        <w:r>
          <w:rPr>
            <w:rFonts w:ascii="宋体" w:hAnsi="宋体" w:hint="eastAsia"/>
            <w:kern w:val="0"/>
            <w:sz w:val="24"/>
          </w:rPr>
          <w:t>导航信息</w:t>
        </w:r>
        <w:r>
          <w:rPr>
            <w:rFonts w:ascii="宋体" w:hAnsi="宋体"/>
            <w:kern w:val="0"/>
            <w:sz w:val="24"/>
          </w:rPr>
          <w:t>作为输</w:t>
        </w:r>
        <w:r>
          <w:rPr>
            <w:rFonts w:ascii="宋体" w:hAnsi="宋体" w:hint="eastAsia"/>
            <w:kern w:val="0"/>
            <w:sz w:val="24"/>
          </w:rPr>
          <w:t>出。但是这种方案的缺点是尽管可以对地标性目的地有较好的输出，但是对于小区尤其是小区内部的导航，最不到最优。</w:t>
        </w:r>
      </w:ins>
    </w:p>
    <w:p w:rsidR="004B048A" w:rsidRDefault="004B048A" w:rsidP="003152E8">
      <w:pPr>
        <w:pStyle w:val="a0"/>
        <w:spacing w:line="360" w:lineRule="auto"/>
        <w:rPr>
          <w:ins w:id="394" w:author="Zhonghao Shen" w:date="2016-05-30T16:08:00Z"/>
        </w:rPr>
        <w:pPrChange w:id="395" w:author="Zhonghao Shen" w:date="2016-05-30T16:04:00Z">
          <w:pPr>
            <w:pStyle w:val="4"/>
          </w:pPr>
        </w:pPrChange>
      </w:pPr>
    </w:p>
    <w:p w:rsidR="00FA2A97" w:rsidRPr="00074FED" w:rsidRDefault="00FA2A97" w:rsidP="003152E8">
      <w:pPr>
        <w:pStyle w:val="a0"/>
        <w:spacing w:line="360" w:lineRule="auto"/>
        <w:rPr>
          <w:rFonts w:hint="eastAsia"/>
          <w:rPrChange w:id="396" w:author="Zhonghao Shen" w:date="2016-05-30T16:05:00Z">
            <w:rPr>
              <w:rFonts w:ascii="Times New Roman" w:hAnsi="Times New Roman"/>
              <w:b w:val="0"/>
            </w:rPr>
          </w:rPrChange>
        </w:rPr>
        <w:pPrChange w:id="397" w:author="Zhonghao Shen" w:date="2016-05-30T16:04:00Z">
          <w:pPr>
            <w:pStyle w:val="4"/>
          </w:pPr>
        </w:pPrChange>
      </w:pPr>
    </w:p>
    <w:p w:rsidR="000A012A" w:rsidRPr="001E4C70" w:rsidDel="00623B9D" w:rsidRDefault="007B3CFE" w:rsidP="00623B9D">
      <w:pPr>
        <w:autoSpaceDE w:val="0"/>
        <w:autoSpaceDN w:val="0"/>
        <w:adjustRightInd w:val="0"/>
        <w:spacing w:line="360" w:lineRule="auto"/>
        <w:ind w:firstLine="420"/>
        <w:jc w:val="left"/>
        <w:rPr>
          <w:del w:id="398" w:author="Zhonghao Shen" w:date="2016-05-30T15:56:00Z"/>
          <w:sz w:val="24"/>
        </w:rPr>
        <w:pPrChange w:id="399" w:author="Zhonghao Shen" w:date="2016-05-30T15:56:00Z">
          <w:pPr>
            <w:autoSpaceDE w:val="0"/>
            <w:autoSpaceDN w:val="0"/>
            <w:adjustRightInd w:val="0"/>
            <w:spacing w:line="360" w:lineRule="auto"/>
            <w:ind w:firstLine="420"/>
            <w:jc w:val="left"/>
          </w:pPr>
        </w:pPrChange>
      </w:pPr>
      <w:del w:id="400" w:author="Zhonghao Shen" w:date="2016-05-30T15:56:00Z">
        <w:r w:rsidRPr="001E4C70" w:rsidDel="00623B9D">
          <w:rPr>
            <w:sz w:val="24"/>
          </w:rPr>
          <w:delText>本课题的技术路线大致可分为以下几个步骤：</w:delText>
        </w:r>
      </w:del>
    </w:p>
    <w:p w:rsidR="00874D47" w:rsidRPr="001E4C70" w:rsidDel="00623B9D" w:rsidRDefault="00DE773B" w:rsidP="00623B9D">
      <w:pPr>
        <w:autoSpaceDE w:val="0"/>
        <w:autoSpaceDN w:val="0"/>
        <w:adjustRightInd w:val="0"/>
        <w:spacing w:line="360" w:lineRule="auto"/>
        <w:ind w:firstLine="420"/>
        <w:jc w:val="left"/>
        <w:rPr>
          <w:del w:id="401" w:author="Zhonghao Shen" w:date="2016-05-30T15:56:00Z"/>
          <w:kern w:val="0"/>
          <w:sz w:val="24"/>
          <w:szCs w:val="32"/>
          <w:shd w:val="clear" w:color="auto" w:fill="FFFFFF"/>
        </w:rPr>
        <w:pPrChange w:id="402" w:author="Zhonghao Shen" w:date="2016-05-30T15:56:00Z">
          <w:pPr>
            <w:pStyle w:val="5"/>
          </w:pPr>
        </w:pPrChange>
      </w:pPr>
      <w:del w:id="403" w:author="Zhonghao Shen" w:date="2016-05-30T15:56:00Z">
        <w:r w:rsidRPr="00A874F6" w:rsidDel="00623B9D">
          <w:rPr>
            <w:kern w:val="0"/>
            <w:sz w:val="24"/>
            <w:szCs w:val="32"/>
            <w:shd w:val="clear" w:color="auto" w:fill="FFFFFF"/>
          </w:rPr>
          <w:delText>凝固浴过程</w:delText>
        </w:r>
        <w:r w:rsidR="00874D47" w:rsidRPr="00A874F6" w:rsidDel="00623B9D">
          <w:rPr>
            <w:kern w:val="0"/>
            <w:sz w:val="24"/>
            <w:szCs w:val="32"/>
            <w:shd w:val="clear" w:color="auto" w:fill="FFFFFF"/>
          </w:rPr>
          <w:delText>液位</w:delText>
        </w:r>
        <w:r w:rsidR="00874D47" w:rsidRPr="001E4C70" w:rsidDel="00623B9D">
          <w:rPr>
            <w:kern w:val="0"/>
            <w:sz w:val="24"/>
            <w:szCs w:val="32"/>
            <w:shd w:val="clear" w:color="auto" w:fill="FFFFFF"/>
          </w:rPr>
          <w:delText>-</w:delText>
        </w:r>
        <w:r w:rsidR="00874D47" w:rsidRPr="001E4C70" w:rsidDel="00623B9D">
          <w:rPr>
            <w:kern w:val="0"/>
            <w:sz w:val="24"/>
            <w:szCs w:val="32"/>
            <w:shd w:val="clear" w:color="auto" w:fill="FFFFFF"/>
          </w:rPr>
          <w:delText>浓度控制系统模型建立</w:delText>
        </w:r>
      </w:del>
    </w:p>
    <w:p w:rsidR="00DE773B" w:rsidRPr="001E4C70" w:rsidDel="00623B9D" w:rsidRDefault="00DE773B" w:rsidP="00623B9D">
      <w:pPr>
        <w:autoSpaceDE w:val="0"/>
        <w:autoSpaceDN w:val="0"/>
        <w:adjustRightInd w:val="0"/>
        <w:spacing w:line="360" w:lineRule="auto"/>
        <w:ind w:firstLine="420"/>
        <w:jc w:val="left"/>
        <w:rPr>
          <w:del w:id="404" w:author="Zhonghao Shen" w:date="2016-05-30T15:56:00Z"/>
          <w:sz w:val="24"/>
        </w:rPr>
        <w:pPrChange w:id="405" w:author="Zhonghao Shen" w:date="2016-05-30T15:56:00Z">
          <w:pPr>
            <w:pStyle w:val="a0"/>
            <w:spacing w:line="360" w:lineRule="auto"/>
            <w:ind w:firstLine="480"/>
          </w:pPr>
        </w:pPrChange>
      </w:pPr>
      <w:del w:id="406" w:author="Zhonghao Shen" w:date="2016-05-30T15:56:00Z">
        <w:r w:rsidRPr="001E4C70" w:rsidDel="00623B9D">
          <w:rPr>
            <w:sz w:val="24"/>
          </w:rPr>
          <w:delText>根据从进液口进入准备槽中</w:delText>
        </w:r>
        <w:r w:rsidRPr="001E4C70" w:rsidDel="00623B9D">
          <w:rPr>
            <w:sz w:val="24"/>
          </w:rPr>
          <w:delText>DMSO</w:delText>
        </w:r>
        <w:r w:rsidRPr="001E4C70" w:rsidDel="00623B9D">
          <w:rPr>
            <w:sz w:val="24"/>
          </w:rPr>
          <w:delText>溶液和水的规律以及溶液中的溶质平衡关系建立凝固浴准备槽的液位变化模型。再考虑</w:delText>
        </w:r>
        <w:r w:rsidR="008503BC" w:rsidRPr="001E4C70" w:rsidDel="00623B9D">
          <w:rPr>
            <w:sz w:val="24"/>
          </w:rPr>
          <w:delText>凝固浴稳定状态时</w:delText>
        </w:r>
        <w:r w:rsidR="008503BC" w:rsidRPr="001E4C70" w:rsidDel="00623B9D">
          <w:rPr>
            <w:sz w:val="24"/>
          </w:rPr>
          <w:delText>DMSO</w:delText>
        </w:r>
        <w:r w:rsidR="008503BC" w:rsidRPr="001E4C70" w:rsidDel="00623B9D">
          <w:rPr>
            <w:sz w:val="24"/>
          </w:rPr>
          <w:delText>溶液中的溶质带来的影响建立凝固浴准备槽的浓度变化模型。将液位变化和浓度变化相结合，再考虑化工过程控制中的时滞，得到液位浓度耦合变化模型。</w:delText>
        </w:r>
      </w:del>
    </w:p>
    <w:p w:rsidR="000A012A" w:rsidRPr="001E4C70" w:rsidDel="00623B9D" w:rsidRDefault="00E03C9F" w:rsidP="00623B9D">
      <w:pPr>
        <w:autoSpaceDE w:val="0"/>
        <w:autoSpaceDN w:val="0"/>
        <w:adjustRightInd w:val="0"/>
        <w:spacing w:line="360" w:lineRule="auto"/>
        <w:ind w:firstLine="420"/>
        <w:jc w:val="left"/>
        <w:rPr>
          <w:del w:id="407" w:author="Zhonghao Shen" w:date="2016-05-30T15:56:00Z"/>
          <w:kern w:val="0"/>
          <w:sz w:val="24"/>
          <w:szCs w:val="32"/>
          <w:shd w:val="clear" w:color="auto" w:fill="FFFFFF"/>
        </w:rPr>
        <w:pPrChange w:id="408" w:author="Zhonghao Shen" w:date="2016-05-30T15:56:00Z">
          <w:pPr>
            <w:pStyle w:val="5"/>
          </w:pPr>
        </w:pPrChange>
      </w:pPr>
      <w:del w:id="409" w:author="Zhonghao Shen" w:date="2016-05-30T15:56:00Z">
        <w:r w:rsidRPr="00A874F6" w:rsidDel="00623B9D">
          <w:rPr>
            <w:kern w:val="0"/>
            <w:sz w:val="24"/>
            <w:szCs w:val="32"/>
            <w:shd w:val="clear" w:color="auto" w:fill="FFFFFF"/>
          </w:rPr>
          <w:delText>无模型自适应</w:delText>
        </w:r>
        <w:r w:rsidR="00F55797" w:rsidRPr="00A874F6" w:rsidDel="00623B9D">
          <w:rPr>
            <w:kern w:val="0"/>
            <w:sz w:val="24"/>
            <w:szCs w:val="32"/>
            <w:shd w:val="clear" w:color="auto" w:fill="FFFFFF"/>
          </w:rPr>
          <w:delText>控制</w:delText>
        </w:r>
        <w:r w:rsidRPr="001E4C70" w:rsidDel="00623B9D">
          <w:rPr>
            <w:kern w:val="0"/>
            <w:sz w:val="24"/>
            <w:szCs w:val="32"/>
            <w:shd w:val="clear" w:color="auto" w:fill="FFFFFF"/>
          </w:rPr>
          <w:delText>器</w:delText>
        </w:r>
        <w:r w:rsidRPr="001E4C70" w:rsidDel="00623B9D">
          <w:rPr>
            <w:kern w:val="0"/>
            <w:sz w:val="24"/>
            <w:szCs w:val="32"/>
            <w:shd w:val="clear" w:color="auto" w:fill="FFFFFF"/>
          </w:rPr>
          <w:delText>(MFAC)</w:delText>
        </w:r>
        <w:r w:rsidRPr="001E4C70" w:rsidDel="00623B9D">
          <w:rPr>
            <w:kern w:val="0"/>
            <w:sz w:val="24"/>
            <w:szCs w:val="32"/>
            <w:shd w:val="clear" w:color="auto" w:fill="FFFFFF"/>
          </w:rPr>
          <w:delText>设计</w:delText>
        </w:r>
      </w:del>
    </w:p>
    <w:p w:rsidR="008503BC" w:rsidRPr="001E4C70" w:rsidDel="00623B9D" w:rsidRDefault="008503BC" w:rsidP="00623B9D">
      <w:pPr>
        <w:autoSpaceDE w:val="0"/>
        <w:autoSpaceDN w:val="0"/>
        <w:adjustRightInd w:val="0"/>
        <w:spacing w:line="360" w:lineRule="auto"/>
        <w:ind w:firstLine="420"/>
        <w:jc w:val="left"/>
        <w:rPr>
          <w:del w:id="410" w:author="Zhonghao Shen" w:date="2016-05-30T15:56:00Z"/>
          <w:sz w:val="24"/>
        </w:rPr>
        <w:pPrChange w:id="411" w:author="Zhonghao Shen" w:date="2016-05-30T15:56:00Z">
          <w:pPr>
            <w:pStyle w:val="a0"/>
            <w:spacing w:line="360" w:lineRule="auto"/>
            <w:ind w:firstLineChars="0"/>
          </w:pPr>
        </w:pPrChange>
      </w:pPr>
      <w:del w:id="412" w:author="Zhonghao Shen" w:date="2016-05-30T15:56:00Z">
        <w:r w:rsidRPr="001E4C70" w:rsidDel="00623B9D">
          <w:rPr>
            <w:sz w:val="24"/>
          </w:rPr>
          <w:delText>在</w:delText>
        </w:r>
        <w:r w:rsidRPr="001E4C70" w:rsidDel="00623B9D">
          <w:rPr>
            <w:sz w:val="24"/>
          </w:rPr>
          <w:delText>SISO</w:delText>
        </w:r>
        <w:r w:rsidRPr="001E4C70" w:rsidDel="00623B9D">
          <w:rPr>
            <w:sz w:val="24"/>
          </w:rPr>
          <w:delText>非线性离散时间系统基础上引出伪偏导数（</w:delText>
        </w:r>
        <w:r w:rsidRPr="001E4C70" w:rsidDel="00623B9D">
          <w:rPr>
            <w:sz w:val="24"/>
          </w:rPr>
          <w:delText>Pseudo-partial-derivative, PPD</w:delText>
        </w:r>
        <w:r w:rsidRPr="001E4C70" w:rsidDel="00623B9D">
          <w:rPr>
            <w:sz w:val="24"/>
          </w:rPr>
          <w:delText>）这一概念，从而建立动态线性化模型。为了对控制输入变化量</w:delText>
        </w:r>
        <w:r w:rsidRPr="001E4C70" w:rsidDel="00623B9D">
          <w:rPr>
            <w:position w:val="-10"/>
            <w:sz w:val="24"/>
          </w:rPr>
          <w:object w:dxaOrig="639" w:dyaOrig="320">
            <v:shape id="_x0000_i1027" type="#_x0000_t75" style="width:32.2pt;height:16.1pt" o:ole="">
              <v:imagedata r:id="rId16" o:title=""/>
            </v:shape>
            <o:OLEObject Type="Embed" ProgID="Equation.DSMT4" ShapeID="_x0000_i1027" DrawAspect="Content" ObjectID="_1526131887" r:id="rId17"/>
          </w:object>
        </w:r>
        <w:r w:rsidRPr="001E4C70" w:rsidDel="00623B9D">
          <w:rPr>
            <w:sz w:val="24"/>
          </w:rPr>
          <w:delText>的变化范围加以一定的限制，防止变化过大对系统结构造成影响，考虑一种控制输入准则函数。同时考虑一种</w:delText>
        </w:r>
        <w:r w:rsidRPr="001E4C70" w:rsidDel="00623B9D">
          <w:rPr>
            <w:sz w:val="24"/>
            <w:szCs w:val="22"/>
          </w:rPr>
          <w:delText>新型参数估计准则函数对伪偏导数进行参数估计。综合无模型自适应控制律和伪偏导数估计得到</w:delText>
        </w:r>
        <w:r w:rsidRPr="001E4C70" w:rsidDel="00623B9D">
          <w:rPr>
            <w:sz w:val="24"/>
          </w:rPr>
          <w:delText>基于紧格式线性化方法的无模型自适应控制方案（</w:delText>
        </w:r>
        <w:r w:rsidRPr="001E4C70" w:rsidDel="00623B9D">
          <w:rPr>
            <w:sz w:val="24"/>
          </w:rPr>
          <w:delText>CFDL-MFAC</w:delText>
        </w:r>
        <w:r w:rsidRPr="001E4C70" w:rsidDel="00623B9D">
          <w:rPr>
            <w:sz w:val="24"/>
          </w:rPr>
          <w:delText>）。</w:delText>
        </w:r>
      </w:del>
    </w:p>
    <w:p w:rsidR="00DE773B" w:rsidRPr="001E4C70" w:rsidDel="00623B9D" w:rsidRDefault="00DE773B" w:rsidP="00623B9D">
      <w:pPr>
        <w:autoSpaceDE w:val="0"/>
        <w:autoSpaceDN w:val="0"/>
        <w:adjustRightInd w:val="0"/>
        <w:spacing w:line="360" w:lineRule="auto"/>
        <w:ind w:firstLine="420"/>
        <w:jc w:val="left"/>
        <w:rPr>
          <w:del w:id="413" w:author="Zhonghao Shen" w:date="2016-05-30T15:56:00Z"/>
          <w:kern w:val="0"/>
          <w:sz w:val="24"/>
          <w:szCs w:val="32"/>
          <w:shd w:val="clear" w:color="auto" w:fill="FFFFFF"/>
        </w:rPr>
        <w:pPrChange w:id="414" w:author="Zhonghao Shen" w:date="2016-05-30T15:56:00Z">
          <w:pPr>
            <w:pStyle w:val="5"/>
          </w:pPr>
        </w:pPrChange>
      </w:pPr>
      <w:del w:id="415" w:author="Zhonghao Shen" w:date="2016-05-30T15:56:00Z">
        <w:r w:rsidRPr="001E4C70" w:rsidDel="00623B9D">
          <w:rPr>
            <w:kern w:val="0"/>
            <w:sz w:val="24"/>
            <w:szCs w:val="32"/>
            <w:shd w:val="clear" w:color="auto" w:fill="FFFFFF"/>
          </w:rPr>
          <w:delText>基于差分进化的无模型自适应控制器</w:delText>
        </w:r>
        <w:r w:rsidRPr="001E4C70" w:rsidDel="00623B9D">
          <w:rPr>
            <w:kern w:val="0"/>
            <w:sz w:val="24"/>
            <w:szCs w:val="32"/>
            <w:shd w:val="clear" w:color="auto" w:fill="FFFFFF"/>
          </w:rPr>
          <w:delText>(DE-MFAC)</w:delText>
        </w:r>
        <w:r w:rsidRPr="001E4C70" w:rsidDel="00623B9D">
          <w:rPr>
            <w:kern w:val="0"/>
            <w:sz w:val="24"/>
            <w:szCs w:val="32"/>
            <w:shd w:val="clear" w:color="auto" w:fill="FFFFFF"/>
          </w:rPr>
          <w:delText>设计</w:delText>
        </w:r>
      </w:del>
    </w:p>
    <w:p w:rsidR="004F52FA" w:rsidRPr="001E4C70" w:rsidDel="00623B9D" w:rsidRDefault="003C7054" w:rsidP="00623B9D">
      <w:pPr>
        <w:autoSpaceDE w:val="0"/>
        <w:autoSpaceDN w:val="0"/>
        <w:adjustRightInd w:val="0"/>
        <w:spacing w:line="360" w:lineRule="auto"/>
        <w:ind w:firstLine="420"/>
        <w:jc w:val="left"/>
        <w:rPr>
          <w:del w:id="416" w:author="Zhonghao Shen" w:date="2016-05-30T15:56:00Z"/>
          <w:kern w:val="0"/>
          <w:sz w:val="24"/>
        </w:rPr>
        <w:pPrChange w:id="417" w:author="Zhonghao Shen" w:date="2016-05-30T15:56:00Z">
          <w:pPr>
            <w:spacing w:line="360" w:lineRule="auto"/>
            <w:ind w:firstLine="482"/>
          </w:pPr>
        </w:pPrChange>
      </w:pPr>
      <w:del w:id="418" w:author="Zhonghao Shen" w:date="2016-05-30T15:56:00Z">
        <w:r w:rsidRPr="001E4C70" w:rsidDel="00623B9D">
          <w:rPr>
            <w:sz w:val="24"/>
          </w:rPr>
          <w:delText>CFDL-MFAC</w:delText>
        </w:r>
        <w:r w:rsidRPr="001E4C70" w:rsidDel="00623B9D">
          <w:rPr>
            <w:sz w:val="24"/>
          </w:rPr>
          <w:delText>控制方案中的权重系数对控制效果有较大影响。为了进一步改善控制效果，采用差分进化优化算法，</w:delText>
        </w:r>
        <w:r w:rsidR="004F52FA" w:rsidRPr="001E4C70" w:rsidDel="00623B9D">
          <w:rPr>
            <w:kern w:val="0"/>
            <w:sz w:val="24"/>
          </w:rPr>
          <w:delText>选择如</w:delText>
        </w:r>
        <w:r w:rsidR="004F52FA" w:rsidRPr="001E4C70" w:rsidDel="00623B9D">
          <w:rPr>
            <w:sz w:val="24"/>
          </w:rPr>
          <w:delText>（</w:delText>
        </w:r>
        <w:r w:rsidR="008022D6" w:rsidRPr="001E4C70" w:rsidDel="00623B9D">
          <w:rPr>
            <w:sz w:val="24"/>
          </w:rPr>
          <w:delText>4.</w:delText>
        </w:r>
        <w:r w:rsidR="004F52FA" w:rsidRPr="001E4C70" w:rsidDel="00623B9D">
          <w:rPr>
            <w:sz w:val="24"/>
          </w:rPr>
          <w:delText>1</w:delText>
        </w:r>
        <w:r w:rsidR="004F52FA" w:rsidRPr="001E4C70" w:rsidDel="00623B9D">
          <w:rPr>
            <w:sz w:val="24"/>
          </w:rPr>
          <w:delText>）所示的优化目标函数</w:delText>
        </w:r>
        <w:r w:rsidR="00D5682F" w:rsidRPr="001E4C70" w:rsidDel="00623B9D">
          <w:rPr>
            <w:sz w:val="24"/>
            <w:vertAlign w:val="superscript"/>
          </w:rPr>
          <w:delText>[27]</w:delText>
        </w:r>
        <w:r w:rsidR="004F52FA" w:rsidRPr="001E4C70" w:rsidDel="00623B9D">
          <w:rPr>
            <w:sz w:val="24"/>
          </w:rPr>
          <w:delText>对无模型自适应参数进行优化：</w:delText>
        </w:r>
      </w:del>
    </w:p>
    <w:p w:rsidR="004F52FA" w:rsidRPr="001E4C70" w:rsidDel="00623B9D" w:rsidRDefault="004F52FA" w:rsidP="00623B9D">
      <w:pPr>
        <w:autoSpaceDE w:val="0"/>
        <w:autoSpaceDN w:val="0"/>
        <w:adjustRightInd w:val="0"/>
        <w:spacing w:line="360" w:lineRule="auto"/>
        <w:ind w:firstLine="420"/>
        <w:jc w:val="left"/>
        <w:rPr>
          <w:del w:id="419" w:author="Zhonghao Shen" w:date="2016-05-30T15:56:00Z"/>
          <w:sz w:val="24"/>
        </w:rPr>
        <w:pPrChange w:id="420" w:author="Zhonghao Shen" w:date="2016-05-30T15:56:00Z">
          <w:pPr>
            <w:wordWrap w:val="0"/>
            <w:ind w:left="420" w:firstLine="480"/>
            <w:jc w:val="right"/>
          </w:pPr>
        </w:pPrChange>
      </w:pPr>
      <w:del w:id="421" w:author="Zhonghao Shen" w:date="2016-05-30T15:56:00Z">
        <w:r w:rsidRPr="00A874F6" w:rsidDel="00623B9D">
          <w:rPr>
            <w:position w:val="-38"/>
            <w:sz w:val="24"/>
          </w:rPr>
          <w:object w:dxaOrig="4110" w:dyaOrig="765">
            <v:shape id="_x0000_i1028" type="#_x0000_t75" style="width:205.85pt;height:38.1pt" o:ole="">
              <v:imagedata r:id="rId18" o:title=""/>
            </v:shape>
            <o:OLEObject Type="Embed" ProgID="Equation.DSMT4" ShapeID="_x0000_i1028" DrawAspect="Content" ObjectID="_1526131888" r:id="rId19"/>
          </w:object>
        </w:r>
        <w:r w:rsidRPr="00A874F6" w:rsidDel="00623B9D">
          <w:rPr>
            <w:sz w:val="24"/>
          </w:rPr>
          <w:delText xml:space="preserve">           </w:delText>
        </w:r>
        <w:r w:rsidRPr="00A874F6" w:rsidDel="00623B9D">
          <w:rPr>
            <w:sz w:val="24"/>
          </w:rPr>
          <w:delText>（</w:delText>
        </w:r>
        <w:r w:rsidR="008022D6" w:rsidRPr="001E4C70" w:rsidDel="00623B9D">
          <w:rPr>
            <w:sz w:val="24"/>
          </w:rPr>
          <w:delText>4.</w:delText>
        </w:r>
        <w:r w:rsidRPr="001E4C70" w:rsidDel="00623B9D">
          <w:rPr>
            <w:sz w:val="24"/>
          </w:rPr>
          <w:delText>1</w:delText>
        </w:r>
        <w:r w:rsidRPr="001E4C70" w:rsidDel="00623B9D">
          <w:rPr>
            <w:sz w:val="24"/>
          </w:rPr>
          <w:delText>）</w:delText>
        </w:r>
      </w:del>
    </w:p>
    <w:p w:rsidR="004F52FA" w:rsidRPr="001E4C70" w:rsidDel="00623B9D" w:rsidRDefault="004F52FA" w:rsidP="00623B9D">
      <w:pPr>
        <w:autoSpaceDE w:val="0"/>
        <w:autoSpaceDN w:val="0"/>
        <w:adjustRightInd w:val="0"/>
        <w:spacing w:line="360" w:lineRule="auto"/>
        <w:ind w:firstLine="420"/>
        <w:jc w:val="left"/>
        <w:rPr>
          <w:del w:id="422" w:author="Zhonghao Shen" w:date="2016-05-30T15:56:00Z"/>
          <w:sz w:val="24"/>
        </w:rPr>
        <w:pPrChange w:id="423" w:author="Zhonghao Shen" w:date="2016-05-30T15:56:00Z">
          <w:pPr/>
        </w:pPrChange>
      </w:pPr>
      <w:del w:id="424" w:author="Zhonghao Shen" w:date="2016-05-30T15:56:00Z">
        <w:r w:rsidRPr="001E4C70" w:rsidDel="00623B9D">
          <w:rPr>
            <w:sz w:val="24"/>
          </w:rPr>
          <w:delText>其中，</w:delText>
        </w:r>
        <w:r w:rsidRPr="00A874F6" w:rsidDel="00623B9D">
          <w:rPr>
            <w:position w:val="-6"/>
            <w:sz w:val="24"/>
          </w:rPr>
          <w:object w:dxaOrig="195" w:dyaOrig="285">
            <v:shape id="_x0000_i1029" type="#_x0000_t75" style="width:10.15pt;height:14.4pt" o:ole="">
              <v:imagedata r:id="rId20" o:title=""/>
            </v:shape>
            <o:OLEObject Type="Embed" ProgID="Equation.DSMT4" ShapeID="_x0000_i1029" DrawAspect="Content" ObjectID="_1526131889" r:id="rId21"/>
          </w:object>
        </w:r>
        <w:r w:rsidRPr="00A874F6" w:rsidDel="00623B9D">
          <w:rPr>
            <w:sz w:val="24"/>
          </w:rPr>
          <w:delText>是采样次数，</w:delText>
        </w:r>
        <w:r w:rsidRPr="00A874F6" w:rsidDel="00623B9D">
          <w:rPr>
            <w:position w:val="-6"/>
            <w:sz w:val="24"/>
          </w:rPr>
          <w:object w:dxaOrig="195" w:dyaOrig="225">
            <v:shape id="_x0000_i1030" type="#_x0000_t75" style="width:10.15pt;height:11pt" o:ole="">
              <v:imagedata r:id="rId22" o:title=""/>
            </v:shape>
            <o:OLEObject Type="Embed" ProgID="Equation.DSMT4" ShapeID="_x0000_i1030" DrawAspect="Content" ObjectID="_1526131890" r:id="rId23"/>
          </w:object>
        </w:r>
        <w:r w:rsidRPr="00A874F6" w:rsidDel="00623B9D">
          <w:rPr>
            <w:sz w:val="24"/>
          </w:rPr>
          <w:delText>是控制信号输入，</w:delText>
        </w:r>
        <w:r w:rsidRPr="00A874F6" w:rsidDel="00623B9D">
          <w:rPr>
            <w:position w:val="-10"/>
            <w:sz w:val="24"/>
          </w:rPr>
          <w:object w:dxaOrig="225" w:dyaOrig="270">
            <v:shape id="_x0000_i1031" type="#_x0000_t75" style="width:11pt;height:13.55pt" o:ole="">
              <v:imagedata r:id="rId24" o:title=""/>
            </v:shape>
            <o:OLEObject Type="Embed" ProgID="Equation.DSMT4" ShapeID="_x0000_i1031" DrawAspect="Content" ObjectID="_1526131891" r:id="rId25"/>
          </w:object>
        </w:r>
        <w:r w:rsidRPr="00A874F6" w:rsidDel="00623B9D">
          <w:rPr>
            <w:sz w:val="24"/>
          </w:rPr>
          <w:delText>是过程输出，</w:delText>
        </w:r>
        <w:r w:rsidRPr="00A874F6" w:rsidDel="00623B9D">
          <w:rPr>
            <w:position w:val="-12"/>
            <w:sz w:val="24"/>
          </w:rPr>
          <w:object w:dxaOrig="285" w:dyaOrig="375">
            <v:shape id="_x0000_i1032" type="#_x0000_t75" style="width:14.4pt;height:18.65pt" o:ole="">
              <v:imagedata r:id="rId26" o:title=""/>
            </v:shape>
            <o:OLEObject Type="Embed" ProgID="Equation.DSMT4" ShapeID="_x0000_i1032" DrawAspect="Content" ObjectID="_1526131892" r:id="rId27"/>
          </w:object>
        </w:r>
        <w:r w:rsidRPr="00A874F6" w:rsidDel="00623B9D">
          <w:rPr>
            <w:sz w:val="24"/>
          </w:rPr>
          <w:delText>是输出设定值，</w:delText>
        </w:r>
        <w:r w:rsidRPr="00A874F6" w:rsidDel="00623B9D">
          <w:rPr>
            <w:position w:val="-10"/>
            <w:sz w:val="24"/>
          </w:rPr>
          <w:object w:dxaOrig="195" w:dyaOrig="330">
            <v:shape id="_x0000_i1033" type="#_x0000_t75" style="width:10.15pt;height:16.1pt" o:ole="">
              <v:imagedata r:id="rId28" o:title=""/>
            </v:shape>
            <o:OLEObject Type="Embed" ProgID="Equation.DSMT4" ShapeID="_x0000_i1033" DrawAspect="Content" ObjectID="_1526131893" r:id="rId29"/>
          </w:object>
        </w:r>
        <w:r w:rsidRPr="00A874F6" w:rsidDel="00623B9D">
          <w:rPr>
            <w:sz w:val="24"/>
          </w:rPr>
          <w:delText>是比例因子（在此设为</w:delText>
        </w:r>
        <w:r w:rsidRPr="001E4C70" w:rsidDel="00623B9D">
          <w:rPr>
            <w:sz w:val="24"/>
          </w:rPr>
          <w:delText>0.9</w:delText>
        </w:r>
        <w:r w:rsidRPr="001E4C70" w:rsidDel="00623B9D">
          <w:rPr>
            <w:sz w:val="24"/>
          </w:rPr>
          <w:delText>）。</w:delText>
        </w:r>
      </w:del>
    </w:p>
    <w:p w:rsidR="003C7054" w:rsidRPr="001E4C70" w:rsidDel="00623B9D" w:rsidRDefault="003C7054" w:rsidP="00623B9D">
      <w:pPr>
        <w:autoSpaceDE w:val="0"/>
        <w:autoSpaceDN w:val="0"/>
        <w:adjustRightInd w:val="0"/>
        <w:spacing w:line="360" w:lineRule="auto"/>
        <w:ind w:firstLine="420"/>
        <w:jc w:val="left"/>
        <w:rPr>
          <w:del w:id="425" w:author="Zhonghao Shen" w:date="2016-05-30T15:56:00Z"/>
          <w:sz w:val="24"/>
        </w:rPr>
        <w:pPrChange w:id="426" w:author="Zhonghao Shen" w:date="2016-05-30T15:56:00Z">
          <w:pPr>
            <w:spacing w:line="360" w:lineRule="auto"/>
            <w:ind w:firstLine="482"/>
          </w:pPr>
        </w:pPrChange>
      </w:pPr>
      <w:del w:id="427" w:author="Zhonghao Shen" w:date="2016-05-30T15:56:00Z">
        <w:r w:rsidRPr="001E4C70" w:rsidDel="00623B9D">
          <w:rPr>
            <w:sz w:val="24"/>
          </w:rPr>
          <w:delText>形成基于差分进化优化的无模型自适应控制方法（</w:delText>
        </w:r>
        <w:r w:rsidRPr="001E4C70" w:rsidDel="00623B9D">
          <w:rPr>
            <w:sz w:val="24"/>
          </w:rPr>
          <w:delText>DE-MFAC</w:delText>
        </w:r>
        <w:r w:rsidRPr="001E4C70" w:rsidDel="00623B9D">
          <w:rPr>
            <w:sz w:val="24"/>
          </w:rPr>
          <w:delText>），改善碳纤维凝固浴过程的控制性能。</w:delText>
        </w:r>
      </w:del>
    </w:p>
    <w:p w:rsidR="00DE773B" w:rsidRPr="00A874F6" w:rsidDel="00623B9D" w:rsidRDefault="00DE773B" w:rsidP="00623B9D">
      <w:pPr>
        <w:autoSpaceDE w:val="0"/>
        <w:autoSpaceDN w:val="0"/>
        <w:adjustRightInd w:val="0"/>
        <w:spacing w:line="360" w:lineRule="auto"/>
        <w:ind w:firstLine="420"/>
        <w:jc w:val="left"/>
        <w:rPr>
          <w:del w:id="428" w:author="Zhonghao Shen" w:date="2016-05-30T15:56:00Z"/>
          <w:kern w:val="0"/>
          <w:sz w:val="24"/>
          <w:szCs w:val="32"/>
          <w:shd w:val="clear" w:color="auto" w:fill="FFFFFF"/>
        </w:rPr>
        <w:pPrChange w:id="429" w:author="Zhonghao Shen" w:date="2016-05-30T15:56:00Z">
          <w:pPr>
            <w:pStyle w:val="5"/>
          </w:pPr>
        </w:pPrChange>
      </w:pPr>
      <w:del w:id="430" w:author="Zhonghao Shen" w:date="2016-05-30T15:56:00Z">
        <w:r w:rsidRPr="00A874F6" w:rsidDel="00623B9D">
          <w:rPr>
            <w:kern w:val="0"/>
            <w:sz w:val="24"/>
            <w:szCs w:val="32"/>
            <w:shd w:val="clear" w:color="auto" w:fill="FFFFFF"/>
          </w:rPr>
          <w:delText>去伪控制器设计</w:delText>
        </w:r>
      </w:del>
    </w:p>
    <w:p w:rsidR="004F52FA" w:rsidRPr="001E4C70" w:rsidDel="00623B9D" w:rsidRDefault="004F52FA" w:rsidP="00623B9D">
      <w:pPr>
        <w:autoSpaceDE w:val="0"/>
        <w:autoSpaceDN w:val="0"/>
        <w:adjustRightInd w:val="0"/>
        <w:spacing w:line="360" w:lineRule="auto"/>
        <w:ind w:firstLine="420"/>
        <w:jc w:val="left"/>
        <w:rPr>
          <w:del w:id="431" w:author="Zhonghao Shen" w:date="2016-05-30T15:56:00Z"/>
          <w:sz w:val="24"/>
        </w:rPr>
        <w:pPrChange w:id="432" w:author="Zhonghao Shen" w:date="2016-05-30T15:56:00Z">
          <w:pPr>
            <w:spacing w:line="360" w:lineRule="auto"/>
            <w:ind w:firstLine="482"/>
          </w:pPr>
        </w:pPrChange>
      </w:pPr>
      <w:del w:id="433" w:author="Zhonghao Shen" w:date="2016-05-30T15:56:00Z">
        <w:r w:rsidRPr="001E4C70" w:rsidDel="00623B9D">
          <w:rPr>
            <w:sz w:val="24"/>
          </w:rPr>
          <w:delText>图</w:delText>
        </w:r>
        <w:r w:rsidRPr="001E4C70" w:rsidDel="00623B9D">
          <w:rPr>
            <w:sz w:val="24"/>
          </w:rPr>
          <w:delText>4-1</w:delText>
        </w:r>
        <w:r w:rsidRPr="001E4C70" w:rsidDel="00623B9D">
          <w:rPr>
            <w:sz w:val="24"/>
          </w:rPr>
          <w:delText>所示为去伪控制的系统结构示意图。图中，</w:delText>
        </w:r>
        <w:r w:rsidRPr="001E4C70" w:rsidDel="00623B9D">
          <w:rPr>
            <w:i/>
            <w:sz w:val="24"/>
          </w:rPr>
          <w:delText>r</w:delText>
        </w:r>
        <w:r w:rsidRPr="001E4C70" w:rsidDel="00623B9D">
          <w:rPr>
            <w:sz w:val="24"/>
          </w:rPr>
          <w:delText>是系统输入，</w:delText>
        </w:r>
        <w:r w:rsidRPr="001E4C70" w:rsidDel="00623B9D">
          <w:rPr>
            <w:i/>
            <w:sz w:val="24"/>
          </w:rPr>
          <w:delText>e</w:delText>
        </w:r>
        <w:r w:rsidRPr="001E4C70" w:rsidDel="00623B9D">
          <w:rPr>
            <w:sz w:val="24"/>
          </w:rPr>
          <w:delText>是系统误差，</w:delText>
        </w:r>
        <w:r w:rsidRPr="001E4C70" w:rsidDel="00623B9D">
          <w:rPr>
            <w:i/>
            <w:sz w:val="24"/>
          </w:rPr>
          <w:delText>u</w:delText>
        </w:r>
        <w:r w:rsidRPr="001E4C70" w:rsidDel="00623B9D">
          <w:rPr>
            <w:sz w:val="24"/>
          </w:rPr>
          <w:delText>是控制器输出，</w:delText>
        </w:r>
        <w:r w:rsidRPr="001E4C70" w:rsidDel="00623B9D">
          <w:rPr>
            <w:i/>
            <w:sz w:val="24"/>
          </w:rPr>
          <w:delText>y</w:delText>
        </w:r>
        <w:r w:rsidRPr="001E4C70" w:rsidDel="00623B9D">
          <w:rPr>
            <w:sz w:val="24"/>
          </w:rPr>
          <w:delText>为系统输出，</w:delText>
        </w:r>
        <w:r w:rsidR="00BD7386" w:rsidRPr="00A874F6" w:rsidDel="00623B9D">
          <w:rPr>
            <w:noProof/>
            <w:position w:val="-14"/>
            <w:sz w:val="24"/>
          </w:rPr>
          <w:drawing>
            <wp:inline distT="0" distB="0" distL="0" distR="0" wp14:anchorId="67856357" wp14:editId="0340E8D6">
              <wp:extent cx="1204595" cy="2584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04595" cy="258445"/>
                      </a:xfrm>
                      <a:prstGeom prst="rect">
                        <a:avLst/>
                      </a:prstGeom>
                      <a:noFill/>
                      <a:ln>
                        <a:noFill/>
                      </a:ln>
                    </pic:spPr>
                  </pic:pic>
                </a:graphicData>
              </a:graphic>
            </wp:inline>
          </w:drawing>
        </w:r>
        <w:r w:rsidRPr="00A874F6" w:rsidDel="00623B9D">
          <w:rPr>
            <w:sz w:val="24"/>
          </w:rPr>
          <w:delText>为候选控制器集合，</w:delText>
        </w:r>
        <w:r w:rsidRPr="00A874F6" w:rsidDel="00623B9D">
          <w:rPr>
            <w:i/>
            <w:sz w:val="24"/>
          </w:rPr>
          <w:delText>P</w:delText>
        </w:r>
        <w:r w:rsidRPr="001E4C70" w:rsidDel="00623B9D">
          <w:rPr>
            <w:sz w:val="24"/>
          </w:rPr>
          <w:delText>为未知被控对象。图</w:delText>
        </w:r>
        <w:r w:rsidR="008022D6" w:rsidRPr="001E4C70" w:rsidDel="00623B9D">
          <w:rPr>
            <w:sz w:val="24"/>
          </w:rPr>
          <w:delText>4-</w:delText>
        </w:r>
        <w:r w:rsidRPr="001E4C70" w:rsidDel="00623B9D">
          <w:rPr>
            <w:sz w:val="24"/>
          </w:rPr>
          <w:delText>1</w:delText>
        </w:r>
        <w:r w:rsidRPr="001E4C70" w:rsidDel="00623B9D">
          <w:rPr>
            <w:sz w:val="24"/>
          </w:rPr>
          <w:delText>中的监督器根据实时测量数据</w:delText>
        </w:r>
        <w:r w:rsidRPr="001E4C70" w:rsidDel="00623B9D">
          <w:rPr>
            <w:sz w:val="24"/>
          </w:rPr>
          <w:delText>(</w:delText>
        </w:r>
        <w:r w:rsidRPr="001E4C70" w:rsidDel="00623B9D">
          <w:rPr>
            <w:i/>
            <w:sz w:val="24"/>
          </w:rPr>
          <w:delText>u</w:delText>
        </w:r>
        <w:r w:rsidRPr="001E4C70" w:rsidDel="00623B9D">
          <w:rPr>
            <w:sz w:val="24"/>
          </w:rPr>
          <w:delText>,</w:delText>
        </w:r>
        <w:r w:rsidRPr="001E4C70" w:rsidDel="00623B9D">
          <w:rPr>
            <w:i/>
            <w:sz w:val="24"/>
          </w:rPr>
          <w:delText>y</w:delText>
        </w:r>
        <w:r w:rsidRPr="001E4C70" w:rsidDel="00623B9D">
          <w:rPr>
            <w:sz w:val="24"/>
          </w:rPr>
          <w:delText>)</w:delText>
        </w:r>
        <w:r w:rsidRPr="001E4C70" w:rsidDel="00623B9D">
          <w:rPr>
            <w:sz w:val="24"/>
          </w:rPr>
          <w:delText>判断候选控制器的真伪，将非伪控制器切换到当前控制系统回路中。</w:delText>
        </w:r>
      </w:del>
    </w:p>
    <w:p w:rsidR="004F52FA" w:rsidRPr="00A874F6" w:rsidDel="00623B9D" w:rsidRDefault="00BD7386" w:rsidP="00623B9D">
      <w:pPr>
        <w:autoSpaceDE w:val="0"/>
        <w:autoSpaceDN w:val="0"/>
        <w:adjustRightInd w:val="0"/>
        <w:spacing w:line="360" w:lineRule="auto"/>
        <w:ind w:firstLine="420"/>
        <w:jc w:val="left"/>
        <w:rPr>
          <w:del w:id="434" w:author="Zhonghao Shen" w:date="2016-05-30T15:56:00Z"/>
          <w:noProof/>
          <w:sz w:val="24"/>
        </w:rPr>
        <w:pPrChange w:id="435" w:author="Zhonghao Shen" w:date="2016-05-30T15:56:00Z">
          <w:pPr>
            <w:ind w:firstLine="480"/>
            <w:jc w:val="center"/>
          </w:pPr>
        </w:pPrChange>
      </w:pPr>
      <w:del w:id="436" w:author="Zhonghao Shen" w:date="2016-05-30T15:56:00Z">
        <w:r w:rsidRPr="00A874F6" w:rsidDel="00623B9D">
          <w:rPr>
            <w:noProof/>
            <w:sz w:val="24"/>
          </w:rPr>
          <w:drawing>
            <wp:inline distT="0" distB="0" distL="0" distR="0" wp14:anchorId="6C310041" wp14:editId="2EE3A565">
              <wp:extent cx="3227070" cy="167830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t="7385" r="5911" b="6250"/>
                      <a:stretch>
                        <a:fillRect/>
                      </a:stretch>
                    </pic:blipFill>
                    <pic:spPr bwMode="auto">
                      <a:xfrm>
                        <a:off x="0" y="0"/>
                        <a:ext cx="3227070" cy="1678305"/>
                      </a:xfrm>
                      <a:prstGeom prst="rect">
                        <a:avLst/>
                      </a:prstGeom>
                      <a:noFill/>
                      <a:ln>
                        <a:noFill/>
                      </a:ln>
                    </pic:spPr>
                  </pic:pic>
                </a:graphicData>
              </a:graphic>
            </wp:inline>
          </w:drawing>
        </w:r>
      </w:del>
    </w:p>
    <w:p w:rsidR="004F52FA" w:rsidRPr="001E4C70" w:rsidDel="00623B9D" w:rsidRDefault="004F52FA" w:rsidP="00623B9D">
      <w:pPr>
        <w:autoSpaceDE w:val="0"/>
        <w:autoSpaceDN w:val="0"/>
        <w:adjustRightInd w:val="0"/>
        <w:spacing w:line="360" w:lineRule="auto"/>
        <w:ind w:firstLine="420"/>
        <w:jc w:val="left"/>
        <w:rPr>
          <w:del w:id="437" w:author="Zhonghao Shen" w:date="2016-05-30T15:56:00Z"/>
          <w:b/>
          <w:sz w:val="24"/>
        </w:rPr>
        <w:pPrChange w:id="438" w:author="Zhonghao Shen" w:date="2016-05-30T15:56:00Z">
          <w:pPr>
            <w:pStyle w:val="a0"/>
            <w:spacing w:line="360" w:lineRule="auto"/>
            <w:ind w:firstLineChars="0" w:firstLine="0"/>
            <w:jc w:val="center"/>
          </w:pPr>
        </w:pPrChange>
      </w:pPr>
      <w:del w:id="439" w:author="Zhonghao Shen" w:date="2016-05-30T15:56:00Z">
        <w:r w:rsidRPr="001E4C70" w:rsidDel="00623B9D">
          <w:rPr>
            <w:b/>
            <w:sz w:val="24"/>
          </w:rPr>
          <w:delText>图</w:delText>
        </w:r>
        <w:r w:rsidRPr="001E4C70" w:rsidDel="00623B9D">
          <w:rPr>
            <w:b/>
            <w:sz w:val="24"/>
          </w:rPr>
          <w:delText xml:space="preserve">4-1 </w:delText>
        </w:r>
        <w:r w:rsidRPr="001E4C70" w:rsidDel="00623B9D">
          <w:rPr>
            <w:b/>
            <w:sz w:val="24"/>
          </w:rPr>
          <w:delText>去伪控制系统结构示意图</w:delText>
        </w:r>
      </w:del>
    </w:p>
    <w:p w:rsidR="004F52FA" w:rsidRPr="00A874F6" w:rsidDel="00623B9D" w:rsidRDefault="004F52FA" w:rsidP="00623B9D">
      <w:pPr>
        <w:autoSpaceDE w:val="0"/>
        <w:autoSpaceDN w:val="0"/>
        <w:adjustRightInd w:val="0"/>
        <w:spacing w:line="360" w:lineRule="auto"/>
        <w:ind w:firstLine="420"/>
        <w:jc w:val="left"/>
        <w:rPr>
          <w:del w:id="440" w:author="Zhonghao Shen" w:date="2016-05-30T15:56:00Z"/>
          <w:sz w:val="24"/>
        </w:rPr>
        <w:pPrChange w:id="441" w:author="Zhonghao Shen" w:date="2016-05-30T15:56:00Z">
          <w:pPr>
            <w:ind w:firstLine="420"/>
          </w:pPr>
        </w:pPrChange>
      </w:pPr>
      <w:del w:id="442" w:author="Zhonghao Shen" w:date="2016-05-30T15:56:00Z">
        <w:r w:rsidRPr="001E4C70" w:rsidDel="00623B9D">
          <w:rPr>
            <w:b/>
            <w:sz w:val="24"/>
          </w:rPr>
          <w:delText>定义</w:delText>
        </w:r>
        <w:r w:rsidRPr="001E4C70" w:rsidDel="00623B9D">
          <w:rPr>
            <w:b/>
            <w:sz w:val="24"/>
          </w:rPr>
          <w:delText>4.3</w:delText>
        </w:r>
        <w:r w:rsidR="00D5682F" w:rsidRPr="001E4C70" w:rsidDel="00623B9D">
          <w:rPr>
            <w:sz w:val="24"/>
            <w:vertAlign w:val="superscript"/>
          </w:rPr>
          <w:delText>[28]</w:delText>
        </w:r>
        <w:r w:rsidRPr="001E4C70" w:rsidDel="00623B9D">
          <w:rPr>
            <w:b/>
            <w:sz w:val="24"/>
          </w:rPr>
          <w:delText xml:space="preserve"> </w:delText>
        </w:r>
        <w:r w:rsidRPr="001E4C70" w:rsidDel="00623B9D">
          <w:rPr>
            <w:sz w:val="24"/>
          </w:rPr>
          <w:delText>给定一组对象测量数据</w:delText>
        </w:r>
        <w:r w:rsidRPr="00A874F6" w:rsidDel="00623B9D">
          <w:rPr>
            <w:kern w:val="0"/>
            <w:position w:val="-14"/>
            <w:sz w:val="24"/>
          </w:rPr>
          <w:object w:dxaOrig="795" w:dyaOrig="375">
            <v:shape id="_x0000_i1034" type="#_x0000_t75" style="width:39.8pt;height:18.65pt" o:ole="">
              <v:imagedata r:id="rId32" o:title=""/>
            </v:shape>
            <o:OLEObject Type="Embed" ProgID="Equation.DSMT4" ShapeID="_x0000_i1034" DrawAspect="Content" ObjectID="_1526131894" r:id="rId33"/>
          </w:object>
        </w:r>
        <w:r w:rsidRPr="00A874F6" w:rsidDel="00623B9D">
          <w:rPr>
            <w:sz w:val="24"/>
          </w:rPr>
          <w:delText>和一个候选控制器</w:delText>
        </w:r>
        <w:r w:rsidR="00BD7386" w:rsidRPr="00A874F6" w:rsidDel="00623B9D">
          <w:rPr>
            <w:noProof/>
            <w:position w:val="-14"/>
            <w:sz w:val="24"/>
          </w:rPr>
          <w:drawing>
            <wp:inline distT="0" distB="0" distL="0" distR="0" wp14:anchorId="6E4CCDC2" wp14:editId="137E82EA">
              <wp:extent cx="193675" cy="2368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3675" cy="236855"/>
                      </a:xfrm>
                      <a:prstGeom prst="rect">
                        <a:avLst/>
                      </a:prstGeom>
                      <a:noFill/>
                      <a:ln>
                        <a:noFill/>
                      </a:ln>
                    </pic:spPr>
                  </pic:pic>
                </a:graphicData>
              </a:graphic>
            </wp:inline>
          </w:drawing>
        </w:r>
        <w:r w:rsidRPr="00A874F6" w:rsidDel="00623B9D">
          <w:rPr>
            <w:sz w:val="24"/>
          </w:rPr>
          <w:delText>，该控制器的虚拟参考信号</w:delText>
        </w:r>
        <w:r w:rsidR="00BD7386" w:rsidRPr="00A874F6" w:rsidDel="00623B9D">
          <w:rPr>
            <w:noProof/>
            <w:position w:val="-10"/>
            <w:sz w:val="24"/>
          </w:rPr>
          <w:drawing>
            <wp:inline distT="0" distB="0" distL="0" distR="0" wp14:anchorId="77711329" wp14:editId="47F90906">
              <wp:extent cx="236855" cy="2044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6855" cy="204470"/>
                      </a:xfrm>
                      <a:prstGeom prst="rect">
                        <a:avLst/>
                      </a:prstGeom>
                      <a:noFill/>
                      <a:ln>
                        <a:noFill/>
                      </a:ln>
                    </pic:spPr>
                  </pic:pic>
                </a:graphicData>
              </a:graphic>
            </wp:inline>
          </w:drawing>
        </w:r>
        <w:r w:rsidRPr="00A874F6" w:rsidDel="00623B9D">
          <w:rPr>
            <w:sz w:val="24"/>
          </w:rPr>
          <w:delText>是这样的一个假设信号：通过该虚拟信号</w:delText>
        </w:r>
        <w:r w:rsidR="00BD7386" w:rsidRPr="00A874F6" w:rsidDel="00623B9D">
          <w:rPr>
            <w:noProof/>
            <w:position w:val="-10"/>
            <w:sz w:val="24"/>
          </w:rPr>
          <w:drawing>
            <wp:inline distT="0" distB="0" distL="0" distR="0" wp14:anchorId="37DC1235" wp14:editId="10B34BBB">
              <wp:extent cx="236855" cy="2044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6855" cy="204470"/>
                      </a:xfrm>
                      <a:prstGeom prst="rect">
                        <a:avLst/>
                      </a:prstGeom>
                      <a:noFill/>
                      <a:ln>
                        <a:noFill/>
                      </a:ln>
                    </pic:spPr>
                  </pic:pic>
                </a:graphicData>
              </a:graphic>
            </wp:inline>
          </w:drawing>
        </w:r>
        <w:r w:rsidRPr="00A874F6" w:rsidDel="00623B9D">
          <w:rPr>
            <w:sz w:val="24"/>
          </w:rPr>
          <w:delText>，对应控制器能够产生一组相同的给定数据</w:delText>
        </w:r>
        <w:r w:rsidRPr="00A874F6" w:rsidDel="00623B9D">
          <w:rPr>
            <w:kern w:val="0"/>
            <w:position w:val="-14"/>
            <w:sz w:val="24"/>
          </w:rPr>
          <w:object w:dxaOrig="795" w:dyaOrig="375">
            <v:shape id="_x0000_i1035" type="#_x0000_t75" style="width:39.8pt;height:18.65pt" o:ole="">
              <v:imagedata r:id="rId32" o:title=""/>
            </v:shape>
            <o:OLEObject Type="Embed" ProgID="Equation.DSMT4" ShapeID="_x0000_i1035" DrawAspect="Content" ObjectID="_1526131895" r:id="rId36"/>
          </w:object>
        </w:r>
        <w:r w:rsidRPr="00A874F6" w:rsidDel="00623B9D">
          <w:rPr>
            <w:sz w:val="24"/>
          </w:rPr>
          <w:delText>。</w:delText>
        </w:r>
      </w:del>
    </w:p>
    <w:p w:rsidR="004F52FA" w:rsidRPr="001E4C70" w:rsidDel="00623B9D" w:rsidRDefault="004F52FA" w:rsidP="00623B9D">
      <w:pPr>
        <w:autoSpaceDE w:val="0"/>
        <w:autoSpaceDN w:val="0"/>
        <w:adjustRightInd w:val="0"/>
        <w:spacing w:line="360" w:lineRule="auto"/>
        <w:ind w:firstLine="420"/>
        <w:jc w:val="left"/>
        <w:rPr>
          <w:del w:id="443" w:author="Zhonghao Shen" w:date="2016-05-30T15:56:00Z"/>
          <w:sz w:val="24"/>
        </w:rPr>
        <w:pPrChange w:id="444" w:author="Zhonghao Shen" w:date="2016-05-30T15:56:00Z">
          <w:pPr>
            <w:ind w:firstLine="420"/>
          </w:pPr>
        </w:pPrChange>
      </w:pPr>
      <w:del w:id="445" w:author="Zhonghao Shen" w:date="2016-05-30T15:56:00Z">
        <w:r w:rsidRPr="001E4C70" w:rsidDel="00623B9D">
          <w:rPr>
            <w:sz w:val="24"/>
          </w:rPr>
          <w:delText>在候选控制器集合中的控制器都是</w:delText>
        </w:r>
        <w:r w:rsidRPr="001E4C70" w:rsidDel="00623B9D">
          <w:rPr>
            <w:kern w:val="0"/>
            <w:sz w:val="24"/>
          </w:rPr>
          <w:delText>稳定因果左可逆</w:delText>
        </w:r>
        <w:r w:rsidRPr="001E4C70" w:rsidDel="00623B9D">
          <w:rPr>
            <w:sz w:val="24"/>
          </w:rPr>
          <w:delText>的情况下，每个控制器都对应一个且仅有一个虚拟参考信号</w:delText>
        </w:r>
        <w:r w:rsidR="00BD7386" w:rsidRPr="00A874F6" w:rsidDel="00623B9D">
          <w:rPr>
            <w:noProof/>
            <w:position w:val="-10"/>
            <w:sz w:val="24"/>
          </w:rPr>
          <w:drawing>
            <wp:inline distT="0" distB="0" distL="0" distR="0" wp14:anchorId="496CFB8E" wp14:editId="74FB6062">
              <wp:extent cx="236855" cy="2044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6855" cy="204470"/>
                      </a:xfrm>
                      <a:prstGeom prst="rect">
                        <a:avLst/>
                      </a:prstGeom>
                      <a:noFill/>
                      <a:ln>
                        <a:noFill/>
                      </a:ln>
                    </pic:spPr>
                  </pic:pic>
                </a:graphicData>
              </a:graphic>
            </wp:inline>
          </w:drawing>
        </w:r>
        <w:r w:rsidRPr="00A874F6" w:rsidDel="00623B9D">
          <w:rPr>
            <w:sz w:val="24"/>
          </w:rPr>
          <w:delText>，如式（</w:delText>
        </w:r>
        <w:r w:rsidRPr="00A874F6" w:rsidDel="00623B9D">
          <w:rPr>
            <w:sz w:val="24"/>
          </w:rPr>
          <w:delText>4.</w:delText>
        </w:r>
        <w:r w:rsidR="008022D6" w:rsidRPr="001E4C70" w:rsidDel="00623B9D">
          <w:rPr>
            <w:sz w:val="24"/>
          </w:rPr>
          <w:delText>2</w:delText>
        </w:r>
        <w:r w:rsidRPr="001E4C70" w:rsidDel="00623B9D">
          <w:rPr>
            <w:sz w:val="24"/>
          </w:rPr>
          <w:delText>）所示：</w:delText>
        </w:r>
      </w:del>
    </w:p>
    <w:p w:rsidR="004F52FA" w:rsidRPr="001E4C70" w:rsidDel="00623B9D" w:rsidRDefault="00BD7386" w:rsidP="00623B9D">
      <w:pPr>
        <w:autoSpaceDE w:val="0"/>
        <w:autoSpaceDN w:val="0"/>
        <w:adjustRightInd w:val="0"/>
        <w:spacing w:line="360" w:lineRule="auto"/>
        <w:ind w:firstLine="420"/>
        <w:jc w:val="left"/>
        <w:rPr>
          <w:del w:id="446" w:author="Zhonghao Shen" w:date="2016-05-30T15:56:00Z"/>
          <w:sz w:val="24"/>
        </w:rPr>
        <w:pPrChange w:id="447" w:author="Zhonghao Shen" w:date="2016-05-30T15:56:00Z">
          <w:pPr>
            <w:wordWrap w:val="0"/>
            <w:ind w:left="425" w:firstLine="480"/>
            <w:jc w:val="right"/>
          </w:pPr>
        </w:pPrChange>
      </w:pPr>
      <w:del w:id="448" w:author="Zhonghao Shen" w:date="2016-05-30T15:56:00Z">
        <w:r w:rsidRPr="00A874F6" w:rsidDel="00623B9D">
          <w:rPr>
            <w:noProof/>
            <w:position w:val="-14"/>
            <w:sz w:val="24"/>
          </w:rPr>
          <w:drawing>
            <wp:inline distT="0" distB="0" distL="0" distR="0" wp14:anchorId="6AAD7BB9" wp14:editId="1C70463F">
              <wp:extent cx="925195" cy="2584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25195" cy="258445"/>
                      </a:xfrm>
                      <a:prstGeom prst="rect">
                        <a:avLst/>
                      </a:prstGeom>
                      <a:noFill/>
                      <a:ln>
                        <a:noFill/>
                      </a:ln>
                    </pic:spPr>
                  </pic:pic>
                </a:graphicData>
              </a:graphic>
            </wp:inline>
          </w:drawing>
        </w:r>
        <w:r w:rsidR="004F52FA" w:rsidRPr="00A874F6" w:rsidDel="00623B9D">
          <w:rPr>
            <w:sz w:val="24"/>
          </w:rPr>
          <w:delText xml:space="preserve">                         </w:delText>
        </w:r>
        <w:r w:rsidR="004F52FA" w:rsidRPr="00A874F6" w:rsidDel="00623B9D">
          <w:rPr>
            <w:sz w:val="24"/>
          </w:rPr>
          <w:delText>（</w:delText>
        </w:r>
        <w:r w:rsidR="004F52FA" w:rsidRPr="001E4C70" w:rsidDel="00623B9D">
          <w:rPr>
            <w:sz w:val="24"/>
          </w:rPr>
          <w:delText>4.</w:delText>
        </w:r>
        <w:r w:rsidR="008022D6" w:rsidRPr="001E4C70" w:rsidDel="00623B9D">
          <w:rPr>
            <w:sz w:val="24"/>
          </w:rPr>
          <w:delText>2</w:delText>
        </w:r>
        <w:r w:rsidR="004F52FA" w:rsidRPr="001E4C70" w:rsidDel="00623B9D">
          <w:rPr>
            <w:sz w:val="24"/>
          </w:rPr>
          <w:delText>）</w:delText>
        </w:r>
      </w:del>
    </w:p>
    <w:p w:rsidR="004F52FA" w:rsidRPr="001E4C70" w:rsidDel="00623B9D" w:rsidRDefault="004F52FA" w:rsidP="00623B9D">
      <w:pPr>
        <w:autoSpaceDE w:val="0"/>
        <w:autoSpaceDN w:val="0"/>
        <w:adjustRightInd w:val="0"/>
        <w:spacing w:line="360" w:lineRule="auto"/>
        <w:ind w:firstLine="420"/>
        <w:jc w:val="left"/>
        <w:rPr>
          <w:del w:id="449" w:author="Zhonghao Shen" w:date="2016-05-30T15:56:00Z"/>
          <w:sz w:val="24"/>
        </w:rPr>
        <w:pPrChange w:id="450" w:author="Zhonghao Shen" w:date="2016-05-30T15:56:00Z">
          <w:pPr>
            <w:spacing w:line="360" w:lineRule="auto"/>
            <w:ind w:firstLine="420"/>
          </w:pPr>
        </w:pPrChange>
      </w:pPr>
      <w:del w:id="451" w:author="Zhonghao Shen" w:date="2016-05-30T15:56:00Z">
        <w:r w:rsidRPr="001E4C70" w:rsidDel="00623B9D">
          <w:rPr>
            <w:sz w:val="24"/>
          </w:rPr>
          <w:delText>根据每个控制器</w:delText>
        </w:r>
        <w:r w:rsidRPr="00A874F6" w:rsidDel="00623B9D">
          <w:rPr>
            <w:position w:val="-14"/>
            <w:sz w:val="24"/>
          </w:rPr>
          <w:object w:dxaOrig="300" w:dyaOrig="375">
            <v:shape id="_x0000_i1036" type="#_x0000_t75" style="width:15.25pt;height:18.65pt" o:ole="">
              <v:imagedata r:id="rId38" o:title=""/>
            </v:shape>
            <o:OLEObject Type="Embed" ProgID="Equation.DSMT4" ShapeID="_x0000_i1036" DrawAspect="Content" ObjectID="_1526131896" r:id="rId39"/>
          </w:object>
        </w:r>
        <w:r w:rsidRPr="00A874F6" w:rsidDel="00623B9D">
          <w:rPr>
            <w:sz w:val="24"/>
          </w:rPr>
          <w:delText>相应的虚拟参考信号</w:delText>
        </w:r>
        <w:r w:rsidR="00BD7386" w:rsidRPr="00A874F6" w:rsidDel="00623B9D">
          <w:rPr>
            <w:noProof/>
            <w:position w:val="-14"/>
            <w:sz w:val="24"/>
          </w:rPr>
          <w:drawing>
            <wp:inline distT="0" distB="0" distL="0" distR="0" wp14:anchorId="1A4390CB" wp14:editId="2D166E2D">
              <wp:extent cx="269240" cy="2476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9240" cy="247650"/>
                      </a:xfrm>
                      <a:prstGeom prst="rect">
                        <a:avLst/>
                      </a:prstGeom>
                      <a:noFill/>
                      <a:ln>
                        <a:noFill/>
                      </a:ln>
                    </pic:spPr>
                  </pic:pic>
                </a:graphicData>
              </a:graphic>
            </wp:inline>
          </w:drawing>
        </w:r>
        <w:r w:rsidRPr="00A874F6" w:rsidDel="00623B9D">
          <w:rPr>
            <w:sz w:val="24"/>
          </w:rPr>
          <w:delText>，可以在线判断控制器</w:delText>
        </w:r>
        <w:r w:rsidR="00BD7386" w:rsidRPr="00A874F6" w:rsidDel="00623B9D">
          <w:rPr>
            <w:noProof/>
            <w:position w:val="-14"/>
            <w:sz w:val="24"/>
          </w:rPr>
          <w:drawing>
            <wp:inline distT="0" distB="0" distL="0" distR="0" wp14:anchorId="508D7130" wp14:editId="5D3C2B28">
              <wp:extent cx="193675" cy="23685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3675" cy="236855"/>
                      </a:xfrm>
                      <a:prstGeom prst="rect">
                        <a:avLst/>
                      </a:prstGeom>
                      <a:noFill/>
                      <a:ln>
                        <a:noFill/>
                      </a:ln>
                    </pic:spPr>
                  </pic:pic>
                </a:graphicData>
              </a:graphic>
            </wp:inline>
          </w:drawing>
        </w:r>
        <w:r w:rsidRPr="00A874F6" w:rsidDel="00623B9D">
          <w:rPr>
            <w:sz w:val="24"/>
          </w:rPr>
          <w:delText>的真伪，然后将非伪控制器快速切换到回路中。通过虚拟参考信号的设定，可以提高系统的暂态性能。</w:delText>
        </w:r>
      </w:del>
    </w:p>
    <w:p w:rsidR="004F52FA" w:rsidRPr="001E4C70" w:rsidDel="00623B9D" w:rsidRDefault="004F52FA" w:rsidP="00623B9D">
      <w:pPr>
        <w:autoSpaceDE w:val="0"/>
        <w:autoSpaceDN w:val="0"/>
        <w:adjustRightInd w:val="0"/>
        <w:spacing w:line="360" w:lineRule="auto"/>
        <w:ind w:firstLine="420"/>
        <w:jc w:val="left"/>
        <w:rPr>
          <w:del w:id="452" w:author="Zhonghao Shen" w:date="2016-05-30T15:56:00Z"/>
          <w:sz w:val="24"/>
        </w:rPr>
        <w:pPrChange w:id="453" w:author="Zhonghao Shen" w:date="2016-05-30T15:56:00Z">
          <w:pPr>
            <w:spacing w:line="360" w:lineRule="auto"/>
            <w:ind w:firstLine="420"/>
          </w:pPr>
        </w:pPrChange>
      </w:pPr>
      <w:del w:id="454" w:author="Zhonghao Shen" w:date="2016-05-30T15:56:00Z">
        <w:r w:rsidRPr="001E4C70" w:rsidDel="00623B9D">
          <w:rPr>
            <w:sz w:val="24"/>
          </w:rPr>
          <w:delText>利用代价函数</w:delText>
        </w:r>
        <w:r w:rsidR="00BD7386" w:rsidRPr="00A874F6" w:rsidDel="00623B9D">
          <w:rPr>
            <w:noProof/>
            <w:position w:val="-14"/>
            <w:sz w:val="24"/>
          </w:rPr>
          <w:drawing>
            <wp:inline distT="0" distB="0" distL="0" distR="0" wp14:anchorId="68508CDF" wp14:editId="75394410">
              <wp:extent cx="774700" cy="2368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74700" cy="236855"/>
                      </a:xfrm>
                      <a:prstGeom prst="rect">
                        <a:avLst/>
                      </a:prstGeom>
                      <a:noFill/>
                      <a:ln>
                        <a:noFill/>
                      </a:ln>
                    </pic:spPr>
                  </pic:pic>
                </a:graphicData>
              </a:graphic>
            </wp:inline>
          </w:drawing>
        </w:r>
        <w:r w:rsidRPr="00A874F6" w:rsidDel="00623B9D">
          <w:rPr>
            <w:sz w:val="24"/>
          </w:rPr>
          <w:delText>和测量数据集</w:delText>
        </w:r>
        <w:r w:rsidR="00BD7386" w:rsidRPr="00A874F6" w:rsidDel="00623B9D">
          <w:rPr>
            <w:noProof/>
            <w:position w:val="-14"/>
            <w:sz w:val="24"/>
          </w:rPr>
          <w:drawing>
            <wp:inline distT="0" distB="0" distL="0" distR="0" wp14:anchorId="30F52016" wp14:editId="46DCB2A6">
              <wp:extent cx="1904365" cy="25844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04365" cy="258445"/>
                      </a:xfrm>
                      <a:prstGeom prst="rect">
                        <a:avLst/>
                      </a:prstGeom>
                      <a:noFill/>
                      <a:ln>
                        <a:noFill/>
                      </a:ln>
                    </pic:spPr>
                  </pic:pic>
                </a:graphicData>
              </a:graphic>
            </wp:inline>
          </w:drawing>
        </w:r>
        <w:r w:rsidRPr="00A874F6" w:rsidDel="00623B9D">
          <w:rPr>
            <w:sz w:val="24"/>
          </w:rPr>
          <w:delText>来评价控制器</w:delText>
        </w:r>
        <w:r w:rsidR="00BD7386" w:rsidRPr="00A874F6" w:rsidDel="00623B9D">
          <w:rPr>
            <w:noProof/>
            <w:position w:val="-14"/>
            <w:sz w:val="24"/>
          </w:rPr>
          <w:drawing>
            <wp:inline distT="0" distB="0" distL="0" distR="0" wp14:anchorId="1BBE6F29" wp14:editId="73BB3E19">
              <wp:extent cx="193675" cy="2368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3675" cy="236855"/>
                      </a:xfrm>
                      <a:prstGeom prst="rect">
                        <a:avLst/>
                      </a:prstGeom>
                      <a:noFill/>
                      <a:ln>
                        <a:noFill/>
                      </a:ln>
                    </pic:spPr>
                  </pic:pic>
                </a:graphicData>
              </a:graphic>
            </wp:inline>
          </w:drawing>
        </w:r>
        <w:r w:rsidRPr="00A874F6" w:rsidDel="00623B9D">
          <w:rPr>
            <w:sz w:val="24"/>
          </w:rPr>
          <w:delText>。考虑具有如下形式的代价函数</w:delText>
        </w:r>
        <w:r w:rsidRPr="00A874F6" w:rsidDel="00623B9D">
          <w:rPr>
            <w:sz w:val="24"/>
            <w:vertAlign w:val="superscript"/>
          </w:rPr>
          <w:delText>[8]</w:delText>
        </w:r>
        <w:r w:rsidRPr="001E4C70" w:rsidDel="00623B9D">
          <w:rPr>
            <w:sz w:val="24"/>
          </w:rPr>
          <w:delText>：</w:delText>
        </w:r>
      </w:del>
    </w:p>
    <w:p w:rsidR="004F52FA" w:rsidRPr="001E4C70" w:rsidDel="00623B9D" w:rsidRDefault="00BD7386" w:rsidP="00623B9D">
      <w:pPr>
        <w:autoSpaceDE w:val="0"/>
        <w:autoSpaceDN w:val="0"/>
        <w:adjustRightInd w:val="0"/>
        <w:spacing w:line="360" w:lineRule="auto"/>
        <w:ind w:firstLine="420"/>
        <w:jc w:val="left"/>
        <w:rPr>
          <w:del w:id="455" w:author="Zhonghao Shen" w:date="2016-05-30T15:56:00Z"/>
          <w:sz w:val="24"/>
        </w:rPr>
        <w:pPrChange w:id="456" w:author="Zhonghao Shen" w:date="2016-05-30T15:56:00Z">
          <w:pPr>
            <w:wordWrap w:val="0"/>
            <w:ind w:firstLine="420"/>
            <w:jc w:val="right"/>
          </w:pPr>
        </w:pPrChange>
      </w:pPr>
      <w:del w:id="457" w:author="Zhonghao Shen" w:date="2016-05-30T15:56:00Z">
        <w:r w:rsidRPr="00A874F6" w:rsidDel="00623B9D">
          <w:rPr>
            <w:noProof/>
            <w:position w:val="-40"/>
            <w:sz w:val="24"/>
          </w:rPr>
          <w:drawing>
            <wp:inline distT="0" distB="0" distL="0" distR="0" wp14:anchorId="714A4CD9" wp14:editId="4A732621">
              <wp:extent cx="3528695" cy="5810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528695" cy="581025"/>
                      </a:xfrm>
                      <a:prstGeom prst="rect">
                        <a:avLst/>
                      </a:prstGeom>
                      <a:noFill/>
                      <a:ln>
                        <a:noFill/>
                      </a:ln>
                    </pic:spPr>
                  </pic:pic>
                </a:graphicData>
              </a:graphic>
            </wp:inline>
          </w:drawing>
        </w:r>
        <w:r w:rsidR="004F52FA" w:rsidRPr="00A874F6" w:rsidDel="00623B9D">
          <w:rPr>
            <w:sz w:val="24"/>
          </w:rPr>
          <w:delText xml:space="preserve">      </w:delText>
        </w:r>
        <w:r w:rsidR="004F52FA" w:rsidRPr="00A874F6" w:rsidDel="00623B9D">
          <w:rPr>
            <w:sz w:val="24"/>
          </w:rPr>
          <w:delText>（</w:delText>
        </w:r>
        <w:r w:rsidR="004F52FA" w:rsidRPr="001E4C70" w:rsidDel="00623B9D">
          <w:rPr>
            <w:sz w:val="24"/>
          </w:rPr>
          <w:delText>4.</w:delText>
        </w:r>
        <w:r w:rsidR="008022D6" w:rsidRPr="001E4C70" w:rsidDel="00623B9D">
          <w:rPr>
            <w:sz w:val="24"/>
          </w:rPr>
          <w:delText>3</w:delText>
        </w:r>
        <w:r w:rsidR="004F52FA" w:rsidRPr="001E4C70" w:rsidDel="00623B9D">
          <w:rPr>
            <w:sz w:val="24"/>
          </w:rPr>
          <w:delText>）</w:delText>
        </w:r>
      </w:del>
    </w:p>
    <w:p w:rsidR="004F52FA" w:rsidRPr="001E4C70" w:rsidDel="00623B9D" w:rsidRDefault="004F52FA" w:rsidP="00623B9D">
      <w:pPr>
        <w:autoSpaceDE w:val="0"/>
        <w:autoSpaceDN w:val="0"/>
        <w:adjustRightInd w:val="0"/>
        <w:spacing w:line="360" w:lineRule="auto"/>
        <w:ind w:firstLine="420"/>
        <w:jc w:val="left"/>
        <w:rPr>
          <w:del w:id="458" w:author="Zhonghao Shen" w:date="2016-05-30T15:56:00Z"/>
          <w:sz w:val="24"/>
        </w:rPr>
        <w:pPrChange w:id="459" w:author="Zhonghao Shen" w:date="2016-05-30T15:56:00Z">
          <w:pPr>
            <w:spacing w:line="360" w:lineRule="auto"/>
          </w:pPr>
        </w:pPrChange>
      </w:pPr>
      <w:del w:id="460" w:author="Zhonghao Shen" w:date="2016-05-30T15:56:00Z">
        <w:r w:rsidRPr="001E4C70" w:rsidDel="00623B9D">
          <w:rPr>
            <w:sz w:val="24"/>
          </w:rPr>
          <w:delText>式中，</w:delText>
        </w:r>
        <w:r w:rsidR="00BD7386" w:rsidRPr="00A874F6" w:rsidDel="00623B9D">
          <w:rPr>
            <w:noProof/>
            <w:position w:val="-6"/>
            <w:sz w:val="24"/>
          </w:rPr>
          <w:drawing>
            <wp:inline distT="0" distB="0" distL="0" distR="0" wp14:anchorId="3E8A9F39" wp14:editId="670B2260">
              <wp:extent cx="150495" cy="139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0495" cy="139700"/>
                      </a:xfrm>
                      <a:prstGeom prst="rect">
                        <a:avLst/>
                      </a:prstGeom>
                      <a:noFill/>
                      <a:ln>
                        <a:noFill/>
                      </a:ln>
                    </pic:spPr>
                  </pic:pic>
                </a:graphicData>
              </a:graphic>
            </wp:inline>
          </w:drawing>
        </w:r>
        <w:r w:rsidRPr="00A874F6" w:rsidDel="00623B9D">
          <w:rPr>
            <w:sz w:val="24"/>
          </w:rPr>
          <w:delText>是一个正数，避免分母为零；</w:delText>
        </w:r>
        <w:r w:rsidRPr="00A874F6" w:rsidDel="00623B9D">
          <w:rPr>
            <w:sz w:val="24"/>
          </w:rPr>
          <w:delText>max</w:delText>
        </w:r>
        <w:r w:rsidRPr="001E4C70" w:rsidDel="00623B9D">
          <w:rPr>
            <w:sz w:val="24"/>
          </w:rPr>
          <w:delText>算子使得式（</w:delText>
        </w:r>
        <w:r w:rsidRPr="001E4C70" w:rsidDel="00623B9D">
          <w:rPr>
            <w:sz w:val="24"/>
          </w:rPr>
          <w:delText>4.</w:delText>
        </w:r>
        <w:r w:rsidR="008022D6" w:rsidRPr="001E4C70" w:rsidDel="00623B9D">
          <w:rPr>
            <w:sz w:val="24"/>
          </w:rPr>
          <w:delText>3</w:delText>
        </w:r>
        <w:r w:rsidRPr="001E4C70" w:rsidDel="00623B9D">
          <w:rPr>
            <w:sz w:val="24"/>
          </w:rPr>
          <w:delText>）所示的代价函数具有单调非减性。利用（</w:delText>
        </w:r>
        <w:r w:rsidRPr="001E4C70" w:rsidDel="00623B9D">
          <w:rPr>
            <w:sz w:val="24"/>
          </w:rPr>
          <w:delText>4.</w:delText>
        </w:r>
        <w:r w:rsidR="008022D6" w:rsidRPr="001E4C70" w:rsidDel="00623B9D">
          <w:rPr>
            <w:sz w:val="24"/>
          </w:rPr>
          <w:delText>3</w:delText>
        </w:r>
        <w:r w:rsidRPr="001E4C70" w:rsidDel="00623B9D">
          <w:rPr>
            <w:sz w:val="24"/>
          </w:rPr>
          <w:delText>）式计算每一个</w:delText>
        </w:r>
        <w:r w:rsidR="00BD7386" w:rsidRPr="00A874F6" w:rsidDel="00623B9D">
          <w:rPr>
            <w:noProof/>
            <w:position w:val="-14"/>
            <w:sz w:val="24"/>
          </w:rPr>
          <w:drawing>
            <wp:inline distT="0" distB="0" distL="0" distR="0" wp14:anchorId="3132A075" wp14:editId="7E426B56">
              <wp:extent cx="376555" cy="23685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6555" cy="236855"/>
                      </a:xfrm>
                      <a:prstGeom prst="rect">
                        <a:avLst/>
                      </a:prstGeom>
                      <a:noFill/>
                      <a:ln>
                        <a:noFill/>
                      </a:ln>
                    </pic:spPr>
                  </pic:pic>
                </a:graphicData>
              </a:graphic>
            </wp:inline>
          </w:drawing>
        </w:r>
        <w:r w:rsidRPr="00A874F6" w:rsidDel="00623B9D">
          <w:rPr>
            <w:sz w:val="24"/>
          </w:rPr>
          <w:delText>，</w:delText>
        </w:r>
        <w:r w:rsidRPr="00A874F6" w:rsidDel="00623B9D">
          <w:rPr>
            <w:i/>
            <w:sz w:val="24"/>
          </w:rPr>
          <w:delText xml:space="preserve">j </w:delText>
        </w:r>
        <w:r w:rsidRPr="001E4C70" w:rsidDel="00623B9D">
          <w:rPr>
            <w:sz w:val="24"/>
          </w:rPr>
          <w:delText xml:space="preserve">= 1,2, …, </w:delText>
        </w:r>
        <w:r w:rsidRPr="001E4C70" w:rsidDel="00623B9D">
          <w:rPr>
            <w:i/>
            <w:sz w:val="24"/>
          </w:rPr>
          <w:delText>N</w:delText>
        </w:r>
        <w:r w:rsidRPr="001E4C70" w:rsidDel="00623B9D">
          <w:rPr>
            <w:sz w:val="24"/>
          </w:rPr>
          <w:delText>。</w:delText>
        </w:r>
      </w:del>
    </w:p>
    <w:p w:rsidR="004F52FA" w:rsidRPr="001E4C70" w:rsidDel="00623B9D" w:rsidRDefault="004F52FA" w:rsidP="00623B9D">
      <w:pPr>
        <w:autoSpaceDE w:val="0"/>
        <w:autoSpaceDN w:val="0"/>
        <w:adjustRightInd w:val="0"/>
        <w:spacing w:line="360" w:lineRule="auto"/>
        <w:ind w:firstLine="420"/>
        <w:jc w:val="left"/>
        <w:rPr>
          <w:del w:id="461" w:author="Zhonghao Shen" w:date="2016-05-30T15:56:00Z"/>
          <w:sz w:val="24"/>
        </w:rPr>
        <w:pPrChange w:id="462" w:author="Zhonghao Shen" w:date="2016-05-30T15:56:00Z">
          <w:pPr>
            <w:spacing w:line="360" w:lineRule="auto"/>
            <w:ind w:firstLine="480"/>
          </w:pPr>
        </w:pPrChange>
      </w:pPr>
      <w:del w:id="463" w:author="Zhonghao Shen" w:date="2016-05-30T15:56:00Z">
        <w:r w:rsidRPr="001E4C70" w:rsidDel="00623B9D">
          <w:rPr>
            <w:sz w:val="24"/>
          </w:rPr>
          <w:delText>对于离散控制系统而言，在每一个采样时刻，候选控制器中使得代价函数值最小的控制器被接通到反馈回路中。据此定义如下的性能指标：</w:delText>
        </w:r>
      </w:del>
    </w:p>
    <w:p w:rsidR="004F52FA" w:rsidRPr="001E4C70" w:rsidDel="00623B9D" w:rsidRDefault="00BD7386" w:rsidP="00623B9D">
      <w:pPr>
        <w:autoSpaceDE w:val="0"/>
        <w:autoSpaceDN w:val="0"/>
        <w:adjustRightInd w:val="0"/>
        <w:spacing w:line="360" w:lineRule="auto"/>
        <w:ind w:firstLine="420"/>
        <w:jc w:val="left"/>
        <w:rPr>
          <w:del w:id="464" w:author="Zhonghao Shen" w:date="2016-05-30T15:56:00Z"/>
          <w:sz w:val="24"/>
        </w:rPr>
        <w:pPrChange w:id="465" w:author="Zhonghao Shen" w:date="2016-05-30T15:56:00Z">
          <w:pPr>
            <w:wordWrap w:val="0"/>
            <w:ind w:firstLine="480"/>
            <w:jc w:val="right"/>
          </w:pPr>
        </w:pPrChange>
      </w:pPr>
      <w:del w:id="466" w:author="Zhonghao Shen" w:date="2016-05-30T15:56:00Z">
        <w:r w:rsidRPr="00A874F6" w:rsidDel="00623B9D">
          <w:rPr>
            <w:noProof/>
            <w:position w:val="-14"/>
            <w:sz w:val="24"/>
          </w:rPr>
          <w:drawing>
            <wp:inline distT="0" distB="0" distL="0" distR="0" wp14:anchorId="551CC358" wp14:editId="4B7EDF9C">
              <wp:extent cx="1753235" cy="25844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753235" cy="258445"/>
                      </a:xfrm>
                      <a:prstGeom prst="rect">
                        <a:avLst/>
                      </a:prstGeom>
                      <a:noFill/>
                      <a:ln>
                        <a:noFill/>
                      </a:ln>
                    </pic:spPr>
                  </pic:pic>
                </a:graphicData>
              </a:graphic>
            </wp:inline>
          </w:drawing>
        </w:r>
        <w:r w:rsidR="004F52FA" w:rsidRPr="00A874F6" w:rsidDel="00623B9D">
          <w:rPr>
            <w:sz w:val="24"/>
          </w:rPr>
          <w:delText xml:space="preserve">                  </w:delText>
        </w:r>
        <w:r w:rsidR="004F52FA" w:rsidRPr="00A874F6" w:rsidDel="00623B9D">
          <w:rPr>
            <w:sz w:val="24"/>
          </w:rPr>
          <w:delText>（</w:delText>
        </w:r>
        <w:r w:rsidR="008022D6" w:rsidRPr="001E4C70" w:rsidDel="00623B9D">
          <w:rPr>
            <w:sz w:val="24"/>
          </w:rPr>
          <w:delText>4.4</w:delText>
        </w:r>
        <w:r w:rsidR="004F52FA" w:rsidRPr="001E4C70" w:rsidDel="00623B9D">
          <w:rPr>
            <w:sz w:val="24"/>
          </w:rPr>
          <w:delText>）</w:delText>
        </w:r>
      </w:del>
    </w:p>
    <w:p w:rsidR="004F52FA" w:rsidRPr="001E4C70" w:rsidDel="00623B9D" w:rsidRDefault="004F52FA" w:rsidP="00623B9D">
      <w:pPr>
        <w:autoSpaceDE w:val="0"/>
        <w:autoSpaceDN w:val="0"/>
        <w:adjustRightInd w:val="0"/>
        <w:spacing w:line="360" w:lineRule="auto"/>
        <w:ind w:firstLine="420"/>
        <w:jc w:val="left"/>
        <w:rPr>
          <w:del w:id="467" w:author="Zhonghao Shen" w:date="2016-05-30T15:56:00Z"/>
          <w:sz w:val="24"/>
        </w:rPr>
        <w:pPrChange w:id="468" w:author="Zhonghao Shen" w:date="2016-05-30T15:56:00Z">
          <w:pPr>
            <w:spacing w:line="360" w:lineRule="auto"/>
            <w:ind w:firstLine="482"/>
          </w:pPr>
        </w:pPrChange>
      </w:pPr>
      <w:del w:id="469" w:author="Zhonghao Shen" w:date="2016-05-30T15:56:00Z">
        <w:r w:rsidRPr="001E4C70" w:rsidDel="00623B9D">
          <w:rPr>
            <w:sz w:val="24"/>
          </w:rPr>
          <w:delText>根据式（</w:delText>
        </w:r>
        <w:r w:rsidRPr="001E4C70" w:rsidDel="00623B9D">
          <w:rPr>
            <w:sz w:val="24"/>
          </w:rPr>
          <w:delText>4.</w:delText>
        </w:r>
        <w:r w:rsidR="008022D6" w:rsidRPr="001E4C70" w:rsidDel="00623B9D">
          <w:rPr>
            <w:sz w:val="24"/>
          </w:rPr>
          <w:delText>4</w:delText>
        </w:r>
        <w:r w:rsidRPr="001E4C70" w:rsidDel="00623B9D">
          <w:rPr>
            <w:sz w:val="24"/>
          </w:rPr>
          <w:delText>），在时刻</w:delText>
        </w:r>
        <w:r w:rsidRPr="001E4C70" w:rsidDel="00623B9D">
          <w:rPr>
            <w:i/>
            <w:sz w:val="24"/>
          </w:rPr>
          <w:delText>k</w:delText>
        </w:r>
        <w:r w:rsidRPr="001E4C70" w:rsidDel="00623B9D">
          <w:rPr>
            <w:sz w:val="24"/>
          </w:rPr>
          <w:delText>，</w:delText>
        </w:r>
        <w:r w:rsidR="00BD7386" w:rsidRPr="00A874F6" w:rsidDel="00623B9D">
          <w:rPr>
            <w:noProof/>
            <w:position w:val="-18"/>
            <w:sz w:val="24"/>
          </w:rPr>
          <w:drawing>
            <wp:inline distT="0" distB="0" distL="0" distR="0" wp14:anchorId="5D5538F0" wp14:editId="29764427">
              <wp:extent cx="354965" cy="2692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54965" cy="269240"/>
                      </a:xfrm>
                      <a:prstGeom prst="rect">
                        <a:avLst/>
                      </a:prstGeom>
                      <a:noFill/>
                      <a:ln>
                        <a:noFill/>
                      </a:ln>
                    </pic:spPr>
                  </pic:pic>
                </a:graphicData>
              </a:graphic>
            </wp:inline>
          </w:drawing>
        </w:r>
        <w:r w:rsidRPr="00A874F6" w:rsidDel="00623B9D">
          <w:rPr>
            <w:sz w:val="24"/>
          </w:rPr>
          <w:delText>是非伪控制器，除</w:delText>
        </w:r>
        <w:r w:rsidR="00BD7386" w:rsidRPr="00A874F6" w:rsidDel="00623B9D">
          <w:rPr>
            <w:noProof/>
            <w:position w:val="-18"/>
            <w:sz w:val="24"/>
          </w:rPr>
          <w:drawing>
            <wp:inline distT="0" distB="0" distL="0" distR="0" wp14:anchorId="39215466" wp14:editId="4EAFAACA">
              <wp:extent cx="354965" cy="2692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54965" cy="269240"/>
                      </a:xfrm>
                      <a:prstGeom prst="rect">
                        <a:avLst/>
                      </a:prstGeom>
                      <a:noFill/>
                      <a:ln>
                        <a:noFill/>
                      </a:ln>
                    </pic:spPr>
                  </pic:pic>
                </a:graphicData>
              </a:graphic>
            </wp:inline>
          </w:drawing>
        </w:r>
        <w:r w:rsidRPr="00A874F6" w:rsidDel="00623B9D">
          <w:rPr>
            <w:sz w:val="24"/>
          </w:rPr>
          <w:delText>之外的</w:delText>
        </w:r>
        <w:r w:rsidRPr="00A874F6" w:rsidDel="00623B9D">
          <w:rPr>
            <w:i/>
            <w:sz w:val="24"/>
          </w:rPr>
          <w:delText>N</w:delText>
        </w:r>
        <w:r w:rsidRPr="001E4C70" w:rsidDel="00623B9D">
          <w:rPr>
            <w:sz w:val="24"/>
          </w:rPr>
          <w:delText>-1</w:delText>
        </w:r>
        <w:r w:rsidRPr="001E4C70" w:rsidDel="00623B9D">
          <w:rPr>
            <w:sz w:val="24"/>
          </w:rPr>
          <w:delText>个控制器为伪控制器。</w:delText>
        </w:r>
      </w:del>
    </w:p>
    <w:p w:rsidR="00DE773B" w:rsidRPr="001E4C70" w:rsidDel="00623B9D" w:rsidRDefault="00DE773B" w:rsidP="00623B9D">
      <w:pPr>
        <w:autoSpaceDE w:val="0"/>
        <w:autoSpaceDN w:val="0"/>
        <w:adjustRightInd w:val="0"/>
        <w:spacing w:line="360" w:lineRule="auto"/>
        <w:ind w:firstLine="420"/>
        <w:jc w:val="left"/>
        <w:rPr>
          <w:del w:id="470" w:author="Zhonghao Shen" w:date="2016-05-30T15:56:00Z"/>
          <w:kern w:val="0"/>
          <w:sz w:val="24"/>
          <w:szCs w:val="32"/>
          <w:shd w:val="clear" w:color="auto" w:fill="FFFFFF"/>
        </w:rPr>
        <w:pPrChange w:id="471" w:author="Zhonghao Shen" w:date="2016-05-30T15:56:00Z">
          <w:pPr>
            <w:pStyle w:val="5"/>
          </w:pPr>
        </w:pPrChange>
      </w:pPr>
      <w:del w:id="472" w:author="Zhonghao Shen" w:date="2016-05-30T15:56:00Z">
        <w:r w:rsidRPr="00A874F6" w:rsidDel="00623B9D">
          <w:rPr>
            <w:kern w:val="0"/>
            <w:sz w:val="24"/>
            <w:szCs w:val="32"/>
            <w:shd w:val="clear" w:color="auto" w:fill="FFFFFF"/>
          </w:rPr>
          <w:delText>基于差分进化的去伪控制器</w:delText>
        </w:r>
        <w:r w:rsidRPr="00A874F6" w:rsidDel="00623B9D">
          <w:rPr>
            <w:kern w:val="0"/>
            <w:sz w:val="24"/>
            <w:szCs w:val="32"/>
            <w:shd w:val="clear" w:color="auto" w:fill="FFFFFF"/>
          </w:rPr>
          <w:delText>(</w:delText>
        </w:r>
        <w:r w:rsidRPr="001E4C70" w:rsidDel="00623B9D">
          <w:rPr>
            <w:kern w:val="0"/>
            <w:sz w:val="24"/>
            <w:szCs w:val="32"/>
            <w:shd w:val="clear" w:color="auto" w:fill="FFFFFF"/>
          </w:rPr>
          <w:delText>DE-UC)</w:delText>
        </w:r>
        <w:r w:rsidRPr="001E4C70" w:rsidDel="00623B9D">
          <w:rPr>
            <w:kern w:val="0"/>
            <w:sz w:val="24"/>
            <w:szCs w:val="32"/>
            <w:shd w:val="clear" w:color="auto" w:fill="FFFFFF"/>
          </w:rPr>
          <w:delText>设计</w:delText>
        </w:r>
      </w:del>
    </w:p>
    <w:p w:rsidR="002A0C48" w:rsidRPr="001E4C70" w:rsidDel="00623B9D" w:rsidRDefault="002A0C48" w:rsidP="00623B9D">
      <w:pPr>
        <w:autoSpaceDE w:val="0"/>
        <w:autoSpaceDN w:val="0"/>
        <w:adjustRightInd w:val="0"/>
        <w:spacing w:line="360" w:lineRule="auto"/>
        <w:ind w:firstLine="420"/>
        <w:jc w:val="left"/>
        <w:rPr>
          <w:del w:id="473" w:author="Zhonghao Shen" w:date="2016-05-30T15:56:00Z"/>
          <w:sz w:val="24"/>
        </w:rPr>
        <w:pPrChange w:id="474" w:author="Zhonghao Shen" w:date="2016-05-30T15:56:00Z">
          <w:pPr>
            <w:pStyle w:val="a0"/>
            <w:spacing w:line="360" w:lineRule="auto"/>
            <w:ind w:firstLine="480"/>
          </w:pPr>
        </w:pPrChange>
      </w:pPr>
      <w:del w:id="475" w:author="Zhonghao Shen" w:date="2016-05-30T15:56:00Z">
        <w:r w:rsidRPr="001E4C70" w:rsidDel="00623B9D">
          <w:rPr>
            <w:sz w:val="24"/>
          </w:rPr>
          <w:delText>去伪控制中在当前采样时刻无论虚拟参考信号值是多少、性能指标如何选择，都只能从候选控制器集合中选择一组固定的</w:delText>
        </w:r>
        <w:r w:rsidRPr="001E4C70" w:rsidDel="00623B9D">
          <w:rPr>
            <w:sz w:val="24"/>
          </w:rPr>
          <w:delText>PID</w:delText>
        </w:r>
        <w:r w:rsidRPr="001E4C70" w:rsidDel="00623B9D">
          <w:rPr>
            <w:sz w:val="24"/>
          </w:rPr>
          <w:delText>参数，忽略了最优</w:delText>
        </w:r>
        <w:r w:rsidRPr="001E4C70" w:rsidDel="00623B9D">
          <w:rPr>
            <w:sz w:val="24"/>
          </w:rPr>
          <w:delText>PID</w:delText>
        </w:r>
        <w:r w:rsidRPr="001E4C70" w:rsidDel="00623B9D">
          <w:rPr>
            <w:sz w:val="24"/>
          </w:rPr>
          <w:delText>参数可能在已提供的</w:delText>
        </w:r>
        <w:r w:rsidRPr="001E4C70" w:rsidDel="00623B9D">
          <w:rPr>
            <w:sz w:val="24"/>
          </w:rPr>
          <w:delText>PID</w:delText>
        </w:r>
        <w:r w:rsidRPr="001E4C70" w:rsidDel="00623B9D">
          <w:rPr>
            <w:sz w:val="24"/>
          </w:rPr>
          <w:delText>参数之间的情况。为此，采用差分进化优化算法在每个采样时刻的非伪控制器参数的基础上进行优化，得到更加合适的控制器参数。</w:delText>
        </w:r>
      </w:del>
    </w:p>
    <w:p w:rsidR="000A012A" w:rsidRPr="001E4C70" w:rsidDel="00623B9D" w:rsidRDefault="007D19FA" w:rsidP="00623B9D">
      <w:pPr>
        <w:autoSpaceDE w:val="0"/>
        <w:autoSpaceDN w:val="0"/>
        <w:adjustRightInd w:val="0"/>
        <w:spacing w:line="360" w:lineRule="auto"/>
        <w:ind w:firstLine="420"/>
        <w:jc w:val="left"/>
        <w:rPr>
          <w:del w:id="476" w:author="Zhonghao Shen" w:date="2016-05-30T15:56:00Z"/>
          <w:kern w:val="0"/>
          <w:sz w:val="24"/>
          <w:szCs w:val="32"/>
          <w:shd w:val="clear" w:color="auto" w:fill="FFFFFF"/>
        </w:rPr>
        <w:pPrChange w:id="477" w:author="Zhonghao Shen" w:date="2016-05-30T15:56:00Z">
          <w:pPr>
            <w:pStyle w:val="5"/>
          </w:pPr>
        </w:pPrChange>
      </w:pPr>
      <w:del w:id="478" w:author="Zhonghao Shen" w:date="2016-05-30T15:56:00Z">
        <w:r w:rsidRPr="001E4C70" w:rsidDel="00623B9D">
          <w:rPr>
            <w:kern w:val="0"/>
            <w:sz w:val="24"/>
            <w:szCs w:val="32"/>
            <w:shd w:val="clear" w:color="auto" w:fill="FFFFFF"/>
          </w:rPr>
          <w:delText>各控制方案效果比较</w:delText>
        </w:r>
      </w:del>
    </w:p>
    <w:p w:rsidR="00B44390" w:rsidRPr="001E4C70" w:rsidDel="00623B9D" w:rsidRDefault="007D19FA" w:rsidP="00623B9D">
      <w:pPr>
        <w:autoSpaceDE w:val="0"/>
        <w:autoSpaceDN w:val="0"/>
        <w:adjustRightInd w:val="0"/>
        <w:spacing w:line="360" w:lineRule="auto"/>
        <w:ind w:firstLine="420"/>
        <w:jc w:val="left"/>
        <w:rPr>
          <w:del w:id="479" w:author="Zhonghao Shen" w:date="2016-05-30T15:56:00Z"/>
          <w:sz w:val="24"/>
        </w:rPr>
        <w:pPrChange w:id="480" w:author="Zhonghao Shen" w:date="2016-05-30T15:56:00Z">
          <w:pPr>
            <w:autoSpaceDE w:val="0"/>
            <w:autoSpaceDN w:val="0"/>
            <w:adjustRightInd w:val="0"/>
            <w:spacing w:line="360" w:lineRule="auto"/>
            <w:ind w:firstLine="420"/>
            <w:jc w:val="left"/>
          </w:pPr>
        </w:pPrChange>
      </w:pPr>
      <w:del w:id="481" w:author="Zhonghao Shen" w:date="2016-05-30T15:56:00Z">
        <w:r w:rsidRPr="001E4C70" w:rsidDel="00623B9D">
          <w:rPr>
            <w:sz w:val="24"/>
          </w:rPr>
          <w:delText>根据各控制方案的输出响应差异比较分析哪一种控制方案对碳纤维水浴牵伸槽的液位</w:delText>
        </w:r>
        <w:r w:rsidRPr="001E4C70" w:rsidDel="00623B9D">
          <w:rPr>
            <w:sz w:val="24"/>
          </w:rPr>
          <w:delText>-</w:delText>
        </w:r>
        <w:r w:rsidRPr="001E4C70" w:rsidDel="00623B9D">
          <w:rPr>
            <w:sz w:val="24"/>
          </w:rPr>
          <w:delText>浓度控制系统能够达到更为有效的控制，使之应用于实际生产中。</w:delText>
        </w:r>
      </w:del>
    </w:p>
    <w:p w:rsidR="007B3CFE" w:rsidRPr="001E4C70" w:rsidDel="00623B9D" w:rsidRDefault="007B3CFE" w:rsidP="00623B9D">
      <w:pPr>
        <w:autoSpaceDE w:val="0"/>
        <w:autoSpaceDN w:val="0"/>
        <w:adjustRightInd w:val="0"/>
        <w:spacing w:line="360" w:lineRule="auto"/>
        <w:ind w:firstLine="420"/>
        <w:jc w:val="left"/>
        <w:rPr>
          <w:del w:id="482" w:author="Zhonghao Shen" w:date="2016-05-30T15:56:00Z"/>
          <w:b/>
        </w:rPr>
        <w:pPrChange w:id="483" w:author="Zhonghao Shen" w:date="2016-05-30T15:56:00Z">
          <w:pPr>
            <w:pStyle w:val="4"/>
          </w:pPr>
        </w:pPrChange>
      </w:pPr>
      <w:del w:id="484" w:author="Zhonghao Shen" w:date="2016-05-30T15:56:00Z">
        <w:r w:rsidRPr="001E4C70" w:rsidDel="00623B9D">
          <w:delText>可行性分析</w:delText>
        </w:r>
      </w:del>
    </w:p>
    <w:p w:rsidR="007B3CFE" w:rsidRPr="00A874F6" w:rsidDel="00623B9D" w:rsidRDefault="0013228C" w:rsidP="00623B9D">
      <w:pPr>
        <w:autoSpaceDE w:val="0"/>
        <w:autoSpaceDN w:val="0"/>
        <w:adjustRightInd w:val="0"/>
        <w:spacing w:line="360" w:lineRule="auto"/>
        <w:ind w:firstLine="420"/>
        <w:jc w:val="left"/>
        <w:rPr>
          <w:del w:id="485" w:author="Zhonghao Shen" w:date="2016-05-30T15:56:00Z"/>
          <w:sz w:val="24"/>
        </w:rPr>
        <w:pPrChange w:id="486" w:author="Zhonghao Shen" w:date="2016-05-30T15:56:00Z">
          <w:pPr>
            <w:autoSpaceDE w:val="0"/>
            <w:autoSpaceDN w:val="0"/>
            <w:adjustRightInd w:val="0"/>
            <w:spacing w:line="360" w:lineRule="auto"/>
            <w:ind w:firstLine="420"/>
            <w:jc w:val="left"/>
          </w:pPr>
        </w:pPrChange>
      </w:pPr>
      <w:del w:id="487" w:author="Zhonghao Shen" w:date="2016-05-30T15:56:00Z">
        <w:r w:rsidRPr="001E4C70" w:rsidDel="00623B9D">
          <w:rPr>
            <w:sz w:val="24"/>
          </w:rPr>
          <w:delText>考虑到</w:delText>
        </w:r>
        <w:r w:rsidR="00802C06" w:rsidRPr="001E4C70" w:rsidDel="00623B9D">
          <w:rPr>
            <w:sz w:val="24"/>
          </w:rPr>
          <w:delText>关于</w:delText>
        </w:r>
        <w:r w:rsidR="00802C06" w:rsidRPr="001E4C70" w:rsidDel="00623B9D">
          <w:rPr>
            <w:sz w:val="24"/>
          </w:rPr>
          <w:delText>M</w:delText>
        </w:r>
        <w:r w:rsidR="00802C06" w:rsidRPr="00A874F6" w:rsidDel="00623B9D">
          <w:rPr>
            <w:sz w:val="24"/>
          </w:rPr>
          <w:delText>FAC</w:delText>
        </w:r>
        <w:r w:rsidR="00802C06" w:rsidRPr="001E4C70" w:rsidDel="00623B9D">
          <w:rPr>
            <w:sz w:val="24"/>
          </w:rPr>
          <w:delText>控制器有较多研究资料供学习研究使用，可以借鉴来</w:delText>
        </w:r>
        <w:r w:rsidRPr="001E4C70" w:rsidDel="00623B9D">
          <w:rPr>
            <w:sz w:val="24"/>
          </w:rPr>
          <w:delText>测试，这就给予了我们站在巨人肩膀上的机会，</w:delText>
        </w:r>
        <w:r w:rsidR="00802C06" w:rsidRPr="001E4C70" w:rsidDel="00623B9D">
          <w:rPr>
            <w:sz w:val="24"/>
          </w:rPr>
          <w:delText>在此基础上</w:delText>
        </w:r>
        <w:r w:rsidRPr="001E4C70" w:rsidDel="00623B9D">
          <w:rPr>
            <w:sz w:val="24"/>
          </w:rPr>
          <w:delText>得以创新，最终实现预期效果。因而，上述初步实现方案具较好的可行性，可以取得预期的效果。</w:delText>
        </w:r>
      </w:del>
    </w:p>
    <w:p w:rsidR="007B3CFE" w:rsidRPr="001E4C70" w:rsidDel="00623B9D" w:rsidRDefault="007B3CFE" w:rsidP="00623B9D">
      <w:pPr>
        <w:autoSpaceDE w:val="0"/>
        <w:autoSpaceDN w:val="0"/>
        <w:adjustRightInd w:val="0"/>
        <w:spacing w:line="360" w:lineRule="auto"/>
        <w:ind w:firstLine="420"/>
        <w:jc w:val="left"/>
        <w:rPr>
          <w:del w:id="488" w:author="Zhonghao Shen" w:date="2016-05-30T15:56:00Z"/>
          <w:rFonts w:eastAsia="黑体"/>
          <w:sz w:val="28"/>
        </w:rPr>
        <w:pPrChange w:id="489" w:author="Zhonghao Shen" w:date="2016-05-30T15:56:00Z">
          <w:pPr>
            <w:pStyle w:val="3"/>
          </w:pPr>
        </w:pPrChange>
      </w:pPr>
      <w:del w:id="490" w:author="Zhonghao Shen" w:date="2016-05-30T15:56:00Z">
        <w:r w:rsidRPr="001E4C70" w:rsidDel="00623B9D">
          <w:rPr>
            <w:rFonts w:eastAsia="黑体"/>
            <w:sz w:val="28"/>
          </w:rPr>
          <w:delText>关键技术介绍</w:delText>
        </w:r>
      </w:del>
    </w:p>
    <w:p w:rsidR="000A012A" w:rsidRDefault="0079730F" w:rsidP="0018059E">
      <w:pPr>
        <w:pStyle w:val="4"/>
        <w:rPr>
          <w:ins w:id="491" w:author="Zhonghao Shen" w:date="2016-05-30T15:58:00Z"/>
          <w:rFonts w:ascii="Times New Roman" w:hAnsi="Times New Roman"/>
          <w:b w:val="0"/>
        </w:rPr>
      </w:pPr>
      <w:del w:id="492" w:author="Zhonghao Shen" w:date="2016-05-30T15:57:00Z">
        <w:r w:rsidRPr="001E4C70" w:rsidDel="006A08FA">
          <w:rPr>
            <w:rFonts w:ascii="Times New Roman" w:hAnsi="Times New Roman"/>
            <w:b w:val="0"/>
          </w:rPr>
          <w:delText>MFAC</w:delText>
        </w:r>
        <w:r w:rsidRPr="001E4C70" w:rsidDel="006A08FA">
          <w:rPr>
            <w:rFonts w:ascii="Times New Roman" w:hAnsi="Times New Roman"/>
            <w:b w:val="0"/>
          </w:rPr>
          <w:delText>控制器设计</w:delText>
        </w:r>
      </w:del>
      <w:ins w:id="493" w:author="Zhonghao Shen" w:date="2016-05-30T15:57:00Z">
        <w:r w:rsidR="006A08FA">
          <w:rPr>
            <w:rFonts w:ascii="Times New Roman" w:hAnsi="Times New Roman" w:hint="eastAsia"/>
            <w:b w:val="0"/>
          </w:rPr>
          <w:t>关键技术介绍</w:t>
        </w:r>
      </w:ins>
      <w:r w:rsidR="00407B77" w:rsidRPr="001E4C70">
        <w:rPr>
          <w:rFonts w:ascii="Times New Roman" w:hAnsi="Times New Roman"/>
          <w:b w:val="0"/>
        </w:rPr>
        <w:t xml:space="preserve"> </w:t>
      </w:r>
    </w:p>
    <w:p w:rsidR="00437592" w:rsidRDefault="00437592" w:rsidP="004D4341">
      <w:pPr>
        <w:spacing w:line="360" w:lineRule="auto"/>
        <w:ind w:firstLineChars="200" w:firstLine="480"/>
        <w:jc w:val="left"/>
        <w:rPr>
          <w:ins w:id="494" w:author="Zhonghao Shen" w:date="2016-05-30T15:59:00Z"/>
          <w:rFonts w:ascii="宋体" w:hAnsi="宋体"/>
          <w:sz w:val="24"/>
        </w:rPr>
        <w:pPrChange w:id="495" w:author="Zhonghao Shen" w:date="2016-05-30T15:58:00Z">
          <w:pPr>
            <w:spacing w:line="360" w:lineRule="auto"/>
            <w:ind w:firstLineChars="200" w:firstLine="480"/>
            <w:jc w:val="left"/>
          </w:pPr>
        </w:pPrChange>
      </w:pPr>
      <w:ins w:id="496" w:author="Zhonghao Shen" w:date="2016-05-30T15:59:00Z">
        <w:r>
          <w:rPr>
            <w:rFonts w:ascii="宋体" w:hAnsi="宋体" w:hint="eastAsia"/>
            <w:sz w:val="24"/>
          </w:rPr>
          <w:t>云计算</w:t>
        </w:r>
      </w:ins>
    </w:p>
    <w:p w:rsidR="004D4341" w:rsidRPr="00AF35AD" w:rsidRDefault="004D4341" w:rsidP="004D4341">
      <w:pPr>
        <w:spacing w:line="360" w:lineRule="auto"/>
        <w:ind w:firstLineChars="200" w:firstLine="480"/>
        <w:jc w:val="left"/>
        <w:rPr>
          <w:ins w:id="497" w:author="Zhonghao Shen" w:date="2016-05-30T15:58:00Z"/>
          <w:rFonts w:ascii="宋体" w:hAnsi="宋体"/>
          <w:sz w:val="24"/>
        </w:rPr>
        <w:pPrChange w:id="498" w:author="Zhonghao Shen" w:date="2016-05-30T15:58:00Z">
          <w:pPr>
            <w:spacing w:line="360" w:lineRule="auto"/>
            <w:ind w:firstLineChars="200" w:firstLine="480"/>
            <w:jc w:val="left"/>
          </w:pPr>
        </w:pPrChange>
      </w:pPr>
      <w:ins w:id="499" w:author="Zhonghao Shen" w:date="2016-05-30T15:58:00Z">
        <w:r w:rsidRPr="0027645B">
          <w:rPr>
            <w:rFonts w:ascii="宋体" w:hAnsi="宋体"/>
            <w:sz w:val="24"/>
          </w:rPr>
          <w:t>云计算（cloudcomputing）是基于互联网的相关服务的增加、使用和交付模式，通常涉及通过互联网来提供动态易扩展且经常是虚拟化的资源。美国国家标准与技术研究院（NIST）定义：云计算是一种按使用量付费的模式，这种模式提供可用的、便捷的、按需的网络访问， 进入可配置的计算资源共享池（资源包括网络，服务器，存储，应用软件，服务），这</w:t>
        </w:r>
        <w:r w:rsidRPr="00AF35AD">
          <w:rPr>
            <w:rFonts w:ascii="宋体" w:hAnsi="宋体"/>
            <w:sz w:val="24"/>
          </w:rPr>
          <w:t>些资源能够被快速提供，只需投入很少的管理工作，或与服务供应商进行很少的交互。</w:t>
        </w:r>
      </w:ins>
    </w:p>
    <w:p w:rsidR="004D4341" w:rsidRDefault="004D4341" w:rsidP="004D4341">
      <w:pPr>
        <w:pStyle w:val="a0"/>
        <w:spacing w:line="360" w:lineRule="auto"/>
        <w:ind w:firstLine="480"/>
        <w:jc w:val="left"/>
        <w:rPr>
          <w:ins w:id="500" w:author="Zhonghao Shen" w:date="2016-05-30T15:59:00Z"/>
          <w:rFonts w:ascii="宋体" w:hAnsi="宋体"/>
          <w:sz w:val="24"/>
        </w:rPr>
        <w:pPrChange w:id="501" w:author="Zhonghao Shen" w:date="2016-05-30T15:58:00Z">
          <w:pPr>
            <w:pStyle w:val="4"/>
          </w:pPr>
        </w:pPrChange>
      </w:pPr>
      <w:ins w:id="502" w:author="Zhonghao Shen" w:date="2016-05-30T15:58:00Z">
        <w:r w:rsidRPr="00AF35AD">
          <w:rPr>
            <w:rFonts w:ascii="宋体" w:hAnsi="宋体" w:hint="eastAsia"/>
            <w:sz w:val="24"/>
          </w:rPr>
          <w:t>云计算可以提供3种服务模式，包括IaaS的，PaaS</w:t>
        </w:r>
        <w:r>
          <w:rPr>
            <w:rFonts w:ascii="宋体" w:hAnsi="宋体" w:hint="eastAsia"/>
            <w:sz w:val="24"/>
          </w:rPr>
          <w:t>的</w:t>
        </w:r>
        <w:r w:rsidRPr="00AF35AD">
          <w:rPr>
            <w:rFonts w:ascii="宋体" w:hAnsi="宋体" w:hint="eastAsia"/>
            <w:sz w:val="24"/>
          </w:rPr>
          <w:t>和SaaS</w:t>
        </w:r>
        <w:r>
          <w:rPr>
            <w:rFonts w:ascii="宋体" w:hAnsi="宋体" w:hint="eastAsia"/>
            <w:sz w:val="24"/>
          </w:rPr>
          <w:t>的。</w:t>
        </w:r>
        <w:r w:rsidRPr="00AF35AD">
          <w:rPr>
            <w:rFonts w:ascii="宋体" w:hAnsi="宋体" w:hint="eastAsia"/>
            <w:sz w:val="24"/>
          </w:rPr>
          <w:t>SaaS提</w:t>
        </w:r>
        <w:r w:rsidRPr="00AF35AD">
          <w:rPr>
            <w:rFonts w:ascii="宋体" w:hAnsi="宋体" w:hint="eastAsia"/>
            <w:sz w:val="24"/>
          </w:rPr>
          <w:lastRenderedPageBreak/>
          <w:t>供给客户的服务是由服务供应商提供的云计算基础设施上运行的应用程序。它可以通过瘦客户端接口，如库巴等</w:t>
        </w:r>
        <w:r>
          <w:rPr>
            <w:rFonts w:ascii="宋体" w:hAnsi="宋体" w:hint="eastAsia"/>
            <w:sz w:val="24"/>
          </w:rPr>
          <w:t>。</w:t>
        </w:r>
        <w:r w:rsidRPr="00AF35AD">
          <w:rPr>
            <w:rFonts w:ascii="宋体" w:hAnsi="宋体" w:hint="eastAsia"/>
            <w:sz w:val="24"/>
          </w:rPr>
          <w:t>PaaS</w:t>
        </w:r>
        <w:r>
          <w:rPr>
            <w:rFonts w:ascii="宋体" w:hAnsi="宋体" w:hint="eastAsia"/>
            <w:sz w:val="24"/>
          </w:rPr>
          <w:t>是指在云端部署使用</w:t>
        </w:r>
        <w:r w:rsidRPr="00AF35AD">
          <w:rPr>
            <w:rFonts w:ascii="宋体" w:hAnsi="宋体" w:hint="eastAsia"/>
            <w:sz w:val="24"/>
          </w:rPr>
          <w:t>Java，Python，.NET</w:t>
        </w:r>
        <w:r>
          <w:rPr>
            <w:rFonts w:ascii="宋体" w:hAnsi="宋体" w:hint="eastAsia"/>
            <w:sz w:val="24"/>
          </w:rPr>
          <w:t>等</w:t>
        </w:r>
        <w:r w:rsidRPr="00AF35AD">
          <w:rPr>
            <w:rFonts w:ascii="宋体" w:hAnsi="宋体" w:hint="eastAsia"/>
            <w:sz w:val="24"/>
          </w:rPr>
          <w:t>开发语言</w:t>
        </w:r>
        <w:r>
          <w:rPr>
            <w:rFonts w:ascii="宋体" w:hAnsi="宋体" w:hint="eastAsia"/>
            <w:sz w:val="24"/>
          </w:rPr>
          <w:t>创建的应用</w:t>
        </w:r>
        <w:r w:rsidRPr="00AF35AD">
          <w:rPr>
            <w:rFonts w:ascii="宋体" w:hAnsi="宋体" w:hint="eastAsia"/>
            <w:sz w:val="24"/>
          </w:rPr>
          <w:t>程序</w:t>
        </w:r>
        <w:r>
          <w:rPr>
            <w:rFonts w:ascii="宋体" w:hAnsi="宋体" w:hint="eastAsia"/>
            <w:sz w:val="24"/>
          </w:rPr>
          <w:t>，而这些应用由服务提供商的云基础设施提供。</w:t>
        </w:r>
        <w:r w:rsidRPr="00AF35AD">
          <w:rPr>
            <w:rFonts w:ascii="宋体" w:hAnsi="宋体" w:hint="eastAsia"/>
            <w:sz w:val="24"/>
          </w:rPr>
          <w:t>IaaS指提供给用户的服务是租赁的处理能力，存储器，网络和其他基本的计算资源，与用户可以部署和运行，包括操作系统和应用程序的任何软件。所有这些服务，也没有必要为用户管理或控</w:t>
        </w:r>
        <w:r>
          <w:rPr>
            <w:rFonts w:ascii="宋体" w:hAnsi="宋体" w:hint="eastAsia"/>
            <w:sz w:val="24"/>
          </w:rPr>
          <w:t>制云基础设施，包括网络，服务器，操作系统，存储及应用程序甚至应用函数</w:t>
        </w:r>
        <w:r w:rsidRPr="00AF35AD">
          <w:rPr>
            <w:rFonts w:ascii="宋体" w:hAnsi="宋体" w:hint="eastAsia"/>
            <w:sz w:val="24"/>
          </w:rPr>
          <w:t>。</w:t>
        </w:r>
      </w:ins>
    </w:p>
    <w:p w:rsidR="00662EC4" w:rsidRDefault="00662EC4" w:rsidP="004D4341">
      <w:pPr>
        <w:pStyle w:val="a0"/>
        <w:spacing w:line="360" w:lineRule="auto"/>
        <w:ind w:firstLine="480"/>
        <w:jc w:val="left"/>
        <w:rPr>
          <w:ins w:id="503" w:author="Zhonghao Shen" w:date="2016-05-30T15:59:00Z"/>
          <w:rFonts w:ascii="宋体" w:hAnsi="宋体" w:hint="eastAsia"/>
          <w:sz w:val="24"/>
        </w:rPr>
        <w:pPrChange w:id="504" w:author="Zhonghao Shen" w:date="2016-05-30T15:58:00Z">
          <w:pPr>
            <w:pStyle w:val="4"/>
          </w:pPr>
        </w:pPrChange>
      </w:pPr>
    </w:p>
    <w:p w:rsidR="00A74936" w:rsidRDefault="00A74936" w:rsidP="004D4341">
      <w:pPr>
        <w:pStyle w:val="a0"/>
        <w:spacing w:line="360" w:lineRule="auto"/>
        <w:ind w:firstLine="480"/>
        <w:jc w:val="left"/>
        <w:rPr>
          <w:ins w:id="505" w:author="Zhonghao Shen" w:date="2016-05-30T15:59:00Z"/>
          <w:rFonts w:ascii="宋体" w:hAnsi="宋体" w:hint="eastAsia"/>
          <w:sz w:val="24"/>
        </w:rPr>
        <w:pPrChange w:id="506" w:author="Zhonghao Shen" w:date="2016-05-30T15:58:00Z">
          <w:pPr>
            <w:pStyle w:val="4"/>
          </w:pPr>
        </w:pPrChange>
      </w:pPr>
      <w:ins w:id="507" w:author="Zhonghao Shen" w:date="2016-05-30T15:59:00Z">
        <w:r>
          <w:rPr>
            <w:rFonts w:ascii="宋体" w:hAnsi="宋体" w:hint="eastAsia"/>
            <w:sz w:val="24"/>
          </w:rPr>
          <w:t>MQTT通信协议</w:t>
        </w:r>
      </w:ins>
    </w:p>
    <w:p w:rsidR="00A74936" w:rsidRDefault="00A74936" w:rsidP="00A74936">
      <w:pPr>
        <w:spacing w:line="360" w:lineRule="auto"/>
        <w:ind w:firstLineChars="200" w:firstLine="480"/>
        <w:rPr>
          <w:ins w:id="508" w:author="Zhonghao Shen" w:date="2016-05-30T15:59:00Z"/>
          <w:rFonts w:ascii="宋体" w:hAnsi="宋体"/>
          <w:sz w:val="24"/>
        </w:rPr>
      </w:pPr>
      <w:ins w:id="509" w:author="Zhonghao Shen" w:date="2016-05-30T15:59:00Z">
        <w:r w:rsidRPr="00A503E6">
          <w:rPr>
            <w:rFonts w:ascii="宋体" w:hAnsi="宋体"/>
            <w:sz w:val="24"/>
          </w:rPr>
          <w:t>MQTT（Message Queuing Telemetry Transport，消息队列遥测传输）是IBM开发的一个即时通讯协议，有可能成为物联网的重要组成部分。该协议支持所有平台，几乎可以把所有联网物品和外部连接起来，被用来当做传感器和致动器的通信协议</w:t>
        </w:r>
        <w:r>
          <w:rPr>
            <w:rFonts w:ascii="宋体" w:hAnsi="宋体" w:hint="eastAsia"/>
            <w:sz w:val="24"/>
          </w:rPr>
          <w:t>。</w:t>
        </w:r>
      </w:ins>
    </w:p>
    <w:p w:rsidR="00A74936" w:rsidRPr="00BA1245" w:rsidRDefault="00A74936" w:rsidP="00A74936">
      <w:pPr>
        <w:widowControl/>
        <w:shd w:val="clear" w:color="auto" w:fill="FFFFFF"/>
        <w:spacing w:line="360" w:lineRule="auto"/>
        <w:ind w:firstLineChars="200" w:firstLine="480"/>
        <w:jc w:val="left"/>
        <w:rPr>
          <w:ins w:id="510" w:author="Zhonghao Shen" w:date="2016-05-30T15:59:00Z"/>
          <w:rFonts w:ascii="宋体" w:hAnsi="宋体"/>
          <w:sz w:val="24"/>
          <w:rPrChange w:id="511" w:author="Zhonghao Shen" w:date="2016-05-30T16:00:00Z">
            <w:rPr>
              <w:ins w:id="512" w:author="Zhonghao Shen" w:date="2016-05-30T15:59:00Z"/>
              <w:rFonts w:ascii="宋体" w:hAnsi="宋体" w:cs="Arial"/>
              <w:color w:val="333333"/>
              <w:kern w:val="0"/>
              <w:sz w:val="24"/>
            </w:rPr>
          </w:rPrChange>
        </w:rPr>
      </w:pPr>
      <w:ins w:id="513" w:author="Zhonghao Shen" w:date="2016-05-30T15:59:00Z">
        <w:r w:rsidRPr="00647C36">
          <w:rPr>
            <w:rFonts w:ascii="宋体" w:hAnsi="宋体" w:cs="Arial"/>
            <w:color w:val="333333"/>
            <w:kern w:val="0"/>
            <w:sz w:val="24"/>
          </w:rPr>
          <w:t>MQTT协议是为大量计算能力有限，且工作在低带宽、不可靠的网络的远程</w:t>
        </w:r>
        <w:r w:rsidRPr="00BA1245">
          <w:rPr>
            <w:rFonts w:ascii="宋体" w:hAnsi="宋体"/>
            <w:sz w:val="24"/>
            <w:rPrChange w:id="514" w:author="Zhonghao Shen" w:date="2016-05-30T16:00:00Z">
              <w:rPr>
                <w:rFonts w:ascii="宋体" w:hAnsi="宋体" w:cs="Arial"/>
                <w:color w:val="333333"/>
                <w:kern w:val="0"/>
                <w:sz w:val="24"/>
              </w:rPr>
            </w:rPrChange>
          </w:rPr>
          <w:t>传感器和控制设备通讯而设计的协议，它具有以下主要的几项特性：</w:t>
        </w:r>
      </w:ins>
    </w:p>
    <w:p w:rsidR="00A74936" w:rsidRPr="00BA1245" w:rsidRDefault="00A74936" w:rsidP="00A74936">
      <w:pPr>
        <w:widowControl/>
        <w:shd w:val="clear" w:color="auto" w:fill="FFFFFF"/>
        <w:spacing w:line="360" w:lineRule="auto"/>
        <w:ind w:firstLineChars="200" w:firstLine="480"/>
        <w:jc w:val="left"/>
        <w:rPr>
          <w:ins w:id="515" w:author="Zhonghao Shen" w:date="2016-05-30T15:59:00Z"/>
          <w:rFonts w:ascii="宋体" w:hAnsi="宋体"/>
          <w:sz w:val="24"/>
          <w:rPrChange w:id="516" w:author="Zhonghao Shen" w:date="2016-05-30T16:00:00Z">
            <w:rPr>
              <w:ins w:id="517" w:author="Zhonghao Shen" w:date="2016-05-30T15:59:00Z"/>
              <w:rFonts w:ascii="宋体" w:hAnsi="宋体" w:cs="Arial"/>
              <w:color w:val="333333"/>
              <w:kern w:val="0"/>
              <w:sz w:val="24"/>
            </w:rPr>
          </w:rPrChange>
        </w:rPr>
      </w:pPr>
      <w:ins w:id="518" w:author="Zhonghao Shen" w:date="2016-05-30T15:59:00Z">
        <w:r w:rsidRPr="00BA1245">
          <w:rPr>
            <w:rFonts w:ascii="宋体" w:hAnsi="宋体"/>
            <w:sz w:val="24"/>
            <w:rPrChange w:id="519" w:author="Zhonghao Shen" w:date="2016-05-30T16:00:00Z">
              <w:rPr>
                <w:rFonts w:ascii="宋体" w:hAnsi="宋体" w:cs="Arial"/>
                <w:color w:val="333333"/>
                <w:kern w:val="0"/>
                <w:sz w:val="24"/>
              </w:rPr>
            </w:rPrChange>
          </w:rPr>
          <w:t>1、使用发布/订阅消息模式，提供一对多的消息发布，解除应用程序耦合；</w:t>
        </w:r>
      </w:ins>
    </w:p>
    <w:p w:rsidR="00A74936" w:rsidRPr="00BA1245" w:rsidRDefault="00A74936" w:rsidP="00A74936">
      <w:pPr>
        <w:widowControl/>
        <w:shd w:val="clear" w:color="auto" w:fill="FFFFFF"/>
        <w:spacing w:line="360" w:lineRule="auto"/>
        <w:ind w:firstLineChars="200" w:firstLine="480"/>
        <w:jc w:val="left"/>
        <w:rPr>
          <w:ins w:id="520" w:author="Zhonghao Shen" w:date="2016-05-30T15:59:00Z"/>
          <w:rFonts w:ascii="宋体" w:hAnsi="宋体"/>
          <w:sz w:val="24"/>
          <w:rPrChange w:id="521" w:author="Zhonghao Shen" w:date="2016-05-30T16:00:00Z">
            <w:rPr>
              <w:ins w:id="522" w:author="Zhonghao Shen" w:date="2016-05-30T15:59:00Z"/>
              <w:rFonts w:ascii="宋体" w:hAnsi="宋体" w:cs="Arial"/>
              <w:color w:val="333333"/>
              <w:kern w:val="0"/>
              <w:sz w:val="24"/>
            </w:rPr>
          </w:rPrChange>
        </w:rPr>
      </w:pPr>
      <w:ins w:id="523" w:author="Zhonghao Shen" w:date="2016-05-30T15:59:00Z">
        <w:r w:rsidRPr="00BA1245">
          <w:rPr>
            <w:rFonts w:ascii="宋体" w:hAnsi="宋体"/>
            <w:sz w:val="24"/>
            <w:rPrChange w:id="524" w:author="Zhonghao Shen" w:date="2016-05-30T16:00:00Z">
              <w:rPr>
                <w:rFonts w:ascii="宋体" w:hAnsi="宋体" w:cs="Arial"/>
                <w:color w:val="333333"/>
                <w:kern w:val="0"/>
                <w:sz w:val="24"/>
              </w:rPr>
            </w:rPrChange>
          </w:rPr>
          <w:t>2、对负载内容屏蔽的消息传输；</w:t>
        </w:r>
      </w:ins>
    </w:p>
    <w:p w:rsidR="00A74936" w:rsidRPr="00BA1245" w:rsidRDefault="00A74936" w:rsidP="00A74936">
      <w:pPr>
        <w:widowControl/>
        <w:shd w:val="clear" w:color="auto" w:fill="FFFFFF"/>
        <w:spacing w:line="360" w:lineRule="auto"/>
        <w:ind w:firstLineChars="200" w:firstLine="480"/>
        <w:jc w:val="left"/>
        <w:rPr>
          <w:ins w:id="525" w:author="Zhonghao Shen" w:date="2016-05-30T15:59:00Z"/>
          <w:rFonts w:ascii="宋体" w:hAnsi="宋体"/>
          <w:sz w:val="24"/>
          <w:rPrChange w:id="526" w:author="Zhonghao Shen" w:date="2016-05-30T16:00:00Z">
            <w:rPr>
              <w:ins w:id="527" w:author="Zhonghao Shen" w:date="2016-05-30T15:59:00Z"/>
              <w:rFonts w:ascii="宋体" w:hAnsi="宋体" w:cs="Arial"/>
              <w:color w:val="333333"/>
              <w:kern w:val="0"/>
              <w:sz w:val="24"/>
            </w:rPr>
          </w:rPrChange>
        </w:rPr>
      </w:pPr>
      <w:ins w:id="528" w:author="Zhonghao Shen" w:date="2016-05-30T15:59:00Z">
        <w:r w:rsidRPr="00BA1245">
          <w:rPr>
            <w:rFonts w:ascii="宋体" w:hAnsi="宋体"/>
            <w:sz w:val="24"/>
            <w:rPrChange w:id="529" w:author="Zhonghao Shen" w:date="2016-05-30T16:00:00Z">
              <w:rPr>
                <w:rFonts w:ascii="宋体" w:hAnsi="宋体" w:cs="Arial"/>
                <w:color w:val="333333"/>
                <w:kern w:val="0"/>
                <w:sz w:val="24"/>
              </w:rPr>
            </w:rPrChange>
          </w:rPr>
          <w:t>3、使用 TCP/IP 提供网络连接；</w:t>
        </w:r>
      </w:ins>
    </w:p>
    <w:p w:rsidR="00A74936" w:rsidRPr="00BA1245" w:rsidRDefault="00A74936" w:rsidP="00A74936">
      <w:pPr>
        <w:widowControl/>
        <w:shd w:val="clear" w:color="auto" w:fill="FFFFFF"/>
        <w:spacing w:line="360" w:lineRule="auto"/>
        <w:ind w:firstLineChars="200" w:firstLine="480"/>
        <w:jc w:val="left"/>
        <w:rPr>
          <w:ins w:id="530" w:author="Zhonghao Shen" w:date="2016-05-30T15:59:00Z"/>
          <w:rFonts w:ascii="宋体" w:hAnsi="宋体"/>
          <w:sz w:val="24"/>
          <w:rPrChange w:id="531" w:author="Zhonghao Shen" w:date="2016-05-30T16:00:00Z">
            <w:rPr>
              <w:ins w:id="532" w:author="Zhonghao Shen" w:date="2016-05-30T15:59:00Z"/>
              <w:rFonts w:ascii="宋体" w:hAnsi="宋体" w:cs="Arial"/>
              <w:color w:val="333333"/>
              <w:kern w:val="0"/>
              <w:sz w:val="24"/>
            </w:rPr>
          </w:rPrChange>
        </w:rPr>
      </w:pPr>
      <w:ins w:id="533" w:author="Zhonghao Shen" w:date="2016-05-30T15:59:00Z">
        <w:r w:rsidRPr="00BA1245">
          <w:rPr>
            <w:rFonts w:ascii="宋体" w:hAnsi="宋体"/>
            <w:sz w:val="24"/>
            <w:rPrChange w:id="534" w:author="Zhonghao Shen" w:date="2016-05-30T16:00:00Z">
              <w:rPr>
                <w:rFonts w:ascii="宋体" w:hAnsi="宋体" w:cs="Arial"/>
                <w:color w:val="333333"/>
                <w:kern w:val="0"/>
                <w:sz w:val="24"/>
              </w:rPr>
            </w:rPrChange>
          </w:rPr>
          <w:t>4、有三种消息发布服务质量：</w:t>
        </w:r>
      </w:ins>
    </w:p>
    <w:p w:rsidR="00A74936" w:rsidRPr="00BA1245" w:rsidRDefault="00A74936" w:rsidP="00A74936">
      <w:pPr>
        <w:widowControl/>
        <w:numPr>
          <w:ilvl w:val="1"/>
          <w:numId w:val="12"/>
        </w:numPr>
        <w:shd w:val="clear" w:color="auto" w:fill="FFFFFF"/>
        <w:spacing w:line="360" w:lineRule="auto"/>
        <w:ind w:left="780" w:firstLineChars="200" w:firstLine="480"/>
        <w:jc w:val="left"/>
        <w:rPr>
          <w:ins w:id="535" w:author="Zhonghao Shen" w:date="2016-05-30T15:59:00Z"/>
          <w:rFonts w:ascii="宋体" w:hAnsi="宋体"/>
          <w:sz w:val="24"/>
          <w:rPrChange w:id="536" w:author="Zhonghao Shen" w:date="2016-05-30T16:00:00Z">
            <w:rPr>
              <w:ins w:id="537" w:author="Zhonghao Shen" w:date="2016-05-30T15:59:00Z"/>
              <w:rFonts w:ascii="宋体" w:hAnsi="宋体" w:cs="Arial"/>
              <w:color w:val="333333"/>
              <w:kern w:val="0"/>
              <w:sz w:val="24"/>
            </w:rPr>
          </w:rPrChange>
        </w:rPr>
      </w:pPr>
      <w:ins w:id="538" w:author="Zhonghao Shen" w:date="2016-05-30T15:59:00Z">
        <w:r w:rsidRPr="00BA1245">
          <w:rPr>
            <w:rFonts w:ascii="宋体" w:hAnsi="宋体"/>
            <w:sz w:val="24"/>
            <w:rPrChange w:id="539" w:author="Zhonghao Shen" w:date="2016-05-30T16:00:00Z">
              <w:rPr>
                <w:rFonts w:ascii="宋体" w:hAnsi="宋体" w:cs="Arial"/>
                <w:color w:val="333333"/>
                <w:kern w:val="0"/>
                <w:sz w:val="24"/>
              </w:rPr>
            </w:rPrChange>
          </w:rPr>
          <w:t>“至多一次”，消息发布完全依赖底层 TCP/IP 网络。会发生消息丢失或重复。这一级别可用于如下情况，环境传感器数据，丢失一次读记录无所谓，因为不久后还会有第二次发送。</w:t>
        </w:r>
      </w:ins>
    </w:p>
    <w:p w:rsidR="00A74936" w:rsidRPr="00BA1245" w:rsidRDefault="00A74936" w:rsidP="00A74936">
      <w:pPr>
        <w:widowControl/>
        <w:numPr>
          <w:ilvl w:val="1"/>
          <w:numId w:val="12"/>
        </w:numPr>
        <w:shd w:val="clear" w:color="auto" w:fill="FFFFFF"/>
        <w:spacing w:line="360" w:lineRule="auto"/>
        <w:ind w:left="780" w:firstLineChars="200" w:firstLine="480"/>
        <w:jc w:val="left"/>
        <w:rPr>
          <w:ins w:id="540" w:author="Zhonghao Shen" w:date="2016-05-30T15:59:00Z"/>
          <w:rFonts w:ascii="宋体" w:hAnsi="宋体"/>
          <w:sz w:val="24"/>
          <w:rPrChange w:id="541" w:author="Zhonghao Shen" w:date="2016-05-30T16:00:00Z">
            <w:rPr>
              <w:ins w:id="542" w:author="Zhonghao Shen" w:date="2016-05-30T15:59:00Z"/>
              <w:rFonts w:ascii="宋体" w:hAnsi="宋体" w:cs="Arial"/>
              <w:color w:val="333333"/>
              <w:kern w:val="0"/>
              <w:sz w:val="24"/>
            </w:rPr>
          </w:rPrChange>
        </w:rPr>
      </w:pPr>
      <w:ins w:id="543" w:author="Zhonghao Shen" w:date="2016-05-30T15:59:00Z">
        <w:r w:rsidRPr="00BA1245">
          <w:rPr>
            <w:rFonts w:ascii="宋体" w:hAnsi="宋体"/>
            <w:sz w:val="24"/>
            <w:rPrChange w:id="544" w:author="Zhonghao Shen" w:date="2016-05-30T16:00:00Z">
              <w:rPr>
                <w:rFonts w:ascii="宋体" w:hAnsi="宋体" w:cs="Arial"/>
                <w:color w:val="333333"/>
                <w:kern w:val="0"/>
                <w:sz w:val="24"/>
              </w:rPr>
            </w:rPrChange>
          </w:rPr>
          <w:t>“至少一次”，确保消息到达，但消息重复可能会发生。</w:t>
        </w:r>
      </w:ins>
    </w:p>
    <w:p w:rsidR="00A74936" w:rsidRPr="00BA1245" w:rsidRDefault="00A74936" w:rsidP="00A74936">
      <w:pPr>
        <w:widowControl/>
        <w:numPr>
          <w:ilvl w:val="1"/>
          <w:numId w:val="12"/>
        </w:numPr>
        <w:shd w:val="clear" w:color="auto" w:fill="FFFFFF"/>
        <w:spacing w:line="360" w:lineRule="auto"/>
        <w:ind w:left="780" w:firstLineChars="200" w:firstLine="480"/>
        <w:jc w:val="left"/>
        <w:rPr>
          <w:ins w:id="545" w:author="Zhonghao Shen" w:date="2016-05-30T15:59:00Z"/>
          <w:rFonts w:ascii="宋体" w:hAnsi="宋体"/>
          <w:sz w:val="24"/>
          <w:rPrChange w:id="546" w:author="Zhonghao Shen" w:date="2016-05-30T16:00:00Z">
            <w:rPr>
              <w:ins w:id="547" w:author="Zhonghao Shen" w:date="2016-05-30T15:59:00Z"/>
              <w:rFonts w:ascii="宋体" w:hAnsi="宋体" w:cs="Arial"/>
              <w:color w:val="333333"/>
              <w:kern w:val="0"/>
              <w:sz w:val="24"/>
            </w:rPr>
          </w:rPrChange>
        </w:rPr>
      </w:pPr>
      <w:ins w:id="548" w:author="Zhonghao Shen" w:date="2016-05-30T15:59:00Z">
        <w:r w:rsidRPr="00BA1245">
          <w:rPr>
            <w:rFonts w:ascii="宋体" w:hAnsi="宋体"/>
            <w:sz w:val="24"/>
            <w:rPrChange w:id="549" w:author="Zhonghao Shen" w:date="2016-05-30T16:00:00Z">
              <w:rPr>
                <w:rFonts w:ascii="宋体" w:hAnsi="宋体" w:cs="Arial"/>
                <w:color w:val="333333"/>
                <w:kern w:val="0"/>
                <w:sz w:val="24"/>
              </w:rPr>
            </w:rPrChange>
          </w:rPr>
          <w:t>“只有一次”，确保消息到达一次。这一级别可用于如下情况，在计费系统中，消息重复或丢失会导致不正确的结果。</w:t>
        </w:r>
      </w:ins>
    </w:p>
    <w:p w:rsidR="00A74936" w:rsidRPr="00BA1245" w:rsidRDefault="00A74936" w:rsidP="00A74936">
      <w:pPr>
        <w:pStyle w:val="a0"/>
        <w:spacing w:line="360" w:lineRule="auto"/>
        <w:ind w:firstLine="480"/>
        <w:jc w:val="left"/>
        <w:rPr>
          <w:ins w:id="550" w:author="Zhonghao Shen" w:date="2016-05-30T15:59:00Z"/>
          <w:rFonts w:ascii="宋体" w:hAnsi="宋体"/>
          <w:sz w:val="24"/>
          <w:rPrChange w:id="551" w:author="Zhonghao Shen" w:date="2016-05-30T16:00:00Z">
            <w:rPr>
              <w:ins w:id="552" w:author="Zhonghao Shen" w:date="2016-05-30T15:59:00Z"/>
              <w:rFonts w:ascii="宋体" w:hAnsi="宋体" w:cs="Arial"/>
              <w:color w:val="333333"/>
              <w:kern w:val="0"/>
              <w:sz w:val="24"/>
            </w:rPr>
          </w:rPrChange>
        </w:rPr>
        <w:pPrChange w:id="553" w:author="Zhonghao Shen" w:date="2016-05-30T15:58:00Z">
          <w:pPr>
            <w:pStyle w:val="4"/>
          </w:pPr>
        </w:pPrChange>
      </w:pPr>
      <w:ins w:id="554" w:author="Zhonghao Shen" w:date="2016-05-30T15:59:00Z">
        <w:r w:rsidRPr="00BA1245">
          <w:rPr>
            <w:rFonts w:ascii="宋体" w:hAnsi="宋体"/>
            <w:sz w:val="24"/>
            <w:rPrChange w:id="555" w:author="Zhonghao Shen" w:date="2016-05-30T16:00:00Z">
              <w:rPr>
                <w:rFonts w:ascii="宋体" w:hAnsi="宋体" w:cs="Arial"/>
                <w:color w:val="333333"/>
                <w:kern w:val="0"/>
                <w:sz w:val="24"/>
              </w:rPr>
            </w:rPrChange>
          </w:rPr>
          <w:t>5</w:t>
        </w:r>
        <w:r w:rsidRPr="00BA1245">
          <w:rPr>
            <w:rFonts w:ascii="宋体" w:hAnsi="宋体"/>
            <w:sz w:val="24"/>
            <w:rPrChange w:id="556" w:author="Zhonghao Shen" w:date="2016-05-30T16:00:00Z">
              <w:rPr>
                <w:rFonts w:ascii="宋体" w:hAnsi="宋体" w:cs="Arial"/>
                <w:color w:val="333333"/>
                <w:kern w:val="0"/>
                <w:sz w:val="24"/>
              </w:rPr>
            </w:rPrChange>
          </w:rPr>
          <w:t>、小型传输，开销很小（固定长度的头部是</w:t>
        </w:r>
        <w:r w:rsidRPr="00BA1245">
          <w:rPr>
            <w:rFonts w:ascii="宋体" w:hAnsi="宋体"/>
            <w:sz w:val="24"/>
            <w:rPrChange w:id="557" w:author="Zhonghao Shen" w:date="2016-05-30T16:00:00Z">
              <w:rPr>
                <w:rFonts w:ascii="宋体" w:hAnsi="宋体" w:cs="Arial"/>
                <w:color w:val="333333"/>
                <w:kern w:val="0"/>
                <w:sz w:val="24"/>
              </w:rPr>
            </w:rPrChange>
          </w:rPr>
          <w:t xml:space="preserve"> 2 </w:t>
        </w:r>
        <w:r w:rsidRPr="00BA1245">
          <w:rPr>
            <w:rFonts w:ascii="宋体" w:hAnsi="宋体"/>
            <w:sz w:val="24"/>
            <w:rPrChange w:id="558" w:author="Zhonghao Shen" w:date="2016-05-30T16:00:00Z">
              <w:rPr>
                <w:rFonts w:ascii="宋体" w:hAnsi="宋体" w:cs="Arial"/>
                <w:color w:val="333333"/>
                <w:kern w:val="0"/>
                <w:sz w:val="24"/>
              </w:rPr>
            </w:rPrChange>
          </w:rPr>
          <w:t>字节），协议交换最小化，以降低网络流量；</w:t>
        </w:r>
      </w:ins>
    </w:p>
    <w:p w:rsidR="00183FCE" w:rsidRDefault="00183FCE" w:rsidP="00A74936">
      <w:pPr>
        <w:pStyle w:val="a0"/>
        <w:spacing w:line="360" w:lineRule="auto"/>
        <w:jc w:val="left"/>
        <w:rPr>
          <w:ins w:id="559" w:author="Zhonghao Shen" w:date="2016-05-30T15:59:00Z"/>
        </w:rPr>
        <w:pPrChange w:id="560" w:author="Zhonghao Shen" w:date="2016-05-30T15:58:00Z">
          <w:pPr>
            <w:pStyle w:val="4"/>
          </w:pPr>
        </w:pPrChange>
      </w:pPr>
    </w:p>
    <w:p w:rsidR="001F2702" w:rsidRDefault="001F2702" w:rsidP="00A74936">
      <w:pPr>
        <w:pStyle w:val="a0"/>
        <w:spacing w:line="360" w:lineRule="auto"/>
        <w:jc w:val="left"/>
        <w:rPr>
          <w:ins w:id="561" w:author="Zhonghao Shen" w:date="2016-05-30T15:59:00Z"/>
          <w:rFonts w:hint="eastAsia"/>
        </w:rPr>
        <w:pPrChange w:id="562" w:author="Zhonghao Shen" w:date="2016-05-30T15:58:00Z">
          <w:pPr>
            <w:pStyle w:val="4"/>
          </w:pPr>
        </w:pPrChange>
      </w:pPr>
      <w:ins w:id="563" w:author="Zhonghao Shen" w:date="2016-05-30T15:59:00Z">
        <w:r>
          <w:rPr>
            <w:rFonts w:hint="eastAsia"/>
          </w:rPr>
          <w:t>JSON</w:t>
        </w:r>
        <w:r>
          <w:rPr>
            <w:rFonts w:hint="eastAsia"/>
          </w:rPr>
          <w:t>通信格式</w:t>
        </w:r>
      </w:ins>
    </w:p>
    <w:p w:rsidR="00183FCE" w:rsidRPr="00183FCE" w:rsidRDefault="001F2702" w:rsidP="00A74936">
      <w:pPr>
        <w:pStyle w:val="a0"/>
        <w:spacing w:line="360" w:lineRule="auto"/>
        <w:ind w:firstLine="480"/>
        <w:jc w:val="left"/>
        <w:rPr>
          <w:rFonts w:hint="eastAsia"/>
          <w:rPrChange w:id="564" w:author="Zhonghao Shen" w:date="2016-05-30T15:59:00Z">
            <w:rPr>
              <w:rFonts w:ascii="Times New Roman" w:hAnsi="Times New Roman"/>
              <w:b w:val="0"/>
            </w:rPr>
          </w:rPrChange>
        </w:rPr>
        <w:pPrChange w:id="565" w:author="Zhonghao Shen" w:date="2016-05-30T15:58:00Z">
          <w:pPr>
            <w:pStyle w:val="4"/>
          </w:pPr>
        </w:pPrChange>
      </w:pPr>
      <w:ins w:id="566" w:author="Zhonghao Shen" w:date="2016-05-30T15:59:00Z">
        <w:r w:rsidRPr="006C2030">
          <w:rPr>
            <w:rFonts w:ascii="宋体" w:hAnsi="宋体"/>
            <w:sz w:val="24"/>
          </w:rPr>
          <w:lastRenderedPageBreak/>
          <w:t>JSON(JavaScript Object Notation) 是一种轻量级的数据交换格式。它基于ECMAScript的一个子集。 JSON采用完全独立于语言的文本格式，但是也使用了类似于C语言家族的习惯（包括C、C++、C#、Java、JavaScript、Perl、Pyrthon等）。这些特性使JSON成为理想的数据交换语言。 易于人阅读和编写，同时也易于机器解析和生成(一般用于提升网络传输速率)。</w:t>
        </w:r>
      </w:ins>
    </w:p>
    <w:p w:rsidR="00A80840" w:rsidRDefault="00A80840" w:rsidP="00715774">
      <w:pPr>
        <w:pStyle w:val="a0"/>
        <w:spacing w:line="360" w:lineRule="auto"/>
        <w:ind w:firstLine="480"/>
        <w:rPr>
          <w:ins w:id="567" w:author="Zhonghao Shen" w:date="2016-05-30T16:00:00Z"/>
          <w:sz w:val="24"/>
        </w:rPr>
      </w:pPr>
    </w:p>
    <w:p w:rsidR="00FC4081" w:rsidRDefault="00FC4081" w:rsidP="00715774">
      <w:pPr>
        <w:pStyle w:val="a0"/>
        <w:spacing w:line="360" w:lineRule="auto"/>
        <w:ind w:firstLine="480"/>
        <w:rPr>
          <w:ins w:id="568" w:author="Zhonghao Shen" w:date="2016-05-30T16:00:00Z"/>
          <w:rFonts w:hint="eastAsia"/>
          <w:sz w:val="24"/>
        </w:rPr>
      </w:pPr>
      <w:ins w:id="569" w:author="Zhonghao Shen" w:date="2016-05-30T16:00:00Z">
        <w:r w:rsidRPr="0024298D">
          <w:rPr>
            <w:rFonts w:ascii="宋体" w:hAnsi="宋体"/>
            <w:sz w:val="24"/>
          </w:rPr>
          <w:t>智能车</w:t>
        </w:r>
        <w:r>
          <w:rPr>
            <w:rFonts w:ascii="宋体" w:hAnsi="宋体" w:hint="eastAsia"/>
            <w:sz w:val="24"/>
          </w:rPr>
          <w:t>的设计</w:t>
        </w:r>
      </w:ins>
    </w:p>
    <w:p w:rsidR="001F4BC4" w:rsidRPr="001F4BC4" w:rsidRDefault="001F4BC4" w:rsidP="001F4BC4">
      <w:pPr>
        <w:spacing w:line="360" w:lineRule="auto"/>
        <w:ind w:firstLineChars="200" w:firstLine="480"/>
        <w:jc w:val="left"/>
        <w:rPr>
          <w:ins w:id="570" w:author="Zhonghao Shen" w:date="2016-05-30T16:00:00Z"/>
          <w:rFonts w:ascii="宋体" w:hAnsi="宋体"/>
          <w:sz w:val="24"/>
          <w:rPrChange w:id="571" w:author="Zhonghao Shen" w:date="2016-05-30T16:00:00Z">
            <w:rPr>
              <w:ins w:id="572" w:author="Zhonghao Shen" w:date="2016-05-30T16:00:00Z"/>
              <w:rFonts w:ascii="Arial" w:hAnsi="Arial" w:cs="Arial"/>
              <w:color w:val="333333"/>
              <w:sz w:val="24"/>
              <w:shd w:val="clear" w:color="auto" w:fill="FFFFFF"/>
            </w:rPr>
          </w:rPrChange>
        </w:rPr>
      </w:pPr>
      <w:ins w:id="573" w:author="Zhonghao Shen" w:date="2016-05-30T16:00:00Z">
        <w:r w:rsidRPr="001F4BC4">
          <w:rPr>
            <w:rFonts w:ascii="宋体" w:hAnsi="宋体"/>
            <w:sz w:val="24"/>
            <w:rPrChange w:id="574" w:author="Zhonghao Shen" w:date="2016-05-30T16:00:00Z">
              <w:rPr>
                <w:rFonts w:ascii="Arial" w:hAnsi="Arial" w:cs="Arial"/>
                <w:color w:val="333333"/>
                <w:sz w:val="24"/>
                <w:shd w:val="clear" w:color="auto" w:fill="FFFFFF"/>
              </w:rPr>
            </w:rPrChange>
          </w:rPr>
          <w:t>智能车辆是一个集环境感知、规划决策、多等级辅助驾驶等功能于一体的综合系统，它集中运用了计算机、现代传感、信息融合、通讯、人工智能及自动控制等技术，是典型的高新技术综合体。</w:t>
        </w:r>
      </w:ins>
    </w:p>
    <w:p w:rsidR="001F4BC4" w:rsidRPr="001F4BC4" w:rsidRDefault="001F4BC4" w:rsidP="001F4BC4">
      <w:pPr>
        <w:spacing w:line="360" w:lineRule="auto"/>
        <w:ind w:firstLineChars="200" w:firstLine="480"/>
        <w:jc w:val="left"/>
        <w:rPr>
          <w:ins w:id="575" w:author="Zhonghao Shen" w:date="2016-05-30T16:00:00Z"/>
          <w:rFonts w:ascii="宋体" w:hAnsi="宋体"/>
          <w:sz w:val="24"/>
          <w:rPrChange w:id="576" w:author="Zhonghao Shen" w:date="2016-05-30T16:00:00Z">
            <w:rPr>
              <w:ins w:id="577" w:author="Zhonghao Shen" w:date="2016-05-30T16:00:00Z"/>
              <w:rFonts w:ascii="Arial" w:hAnsi="Arial" w:cs="Arial"/>
              <w:color w:val="333333"/>
              <w:sz w:val="24"/>
              <w:shd w:val="clear" w:color="auto" w:fill="FFFFFF"/>
            </w:rPr>
          </w:rPrChange>
        </w:rPr>
      </w:pPr>
      <w:ins w:id="578" w:author="Zhonghao Shen" w:date="2016-05-30T16:00:00Z">
        <w:r w:rsidRPr="001F4BC4">
          <w:rPr>
            <w:rFonts w:ascii="宋体" w:hAnsi="宋体" w:hint="eastAsia"/>
            <w:sz w:val="24"/>
            <w:rPrChange w:id="579" w:author="Zhonghao Shen" w:date="2016-05-30T16:00:00Z">
              <w:rPr>
                <w:rFonts w:ascii="Arial" w:hAnsi="Arial" w:cs="Arial" w:hint="eastAsia"/>
                <w:color w:val="333333"/>
                <w:sz w:val="24"/>
                <w:shd w:val="clear" w:color="auto" w:fill="FFFFFF"/>
              </w:rPr>
            </w:rPrChange>
          </w:rPr>
          <w:t>在本题目中，智能车作为配送端的载体，将使用</w:t>
        </w:r>
        <w:r w:rsidRPr="001F4BC4">
          <w:rPr>
            <w:rFonts w:ascii="宋体" w:hAnsi="宋体" w:hint="eastAsia"/>
            <w:sz w:val="24"/>
            <w:rPrChange w:id="580" w:author="Zhonghao Shen" w:date="2016-05-30T16:00:00Z">
              <w:rPr>
                <w:rFonts w:ascii="Arial" w:hAnsi="Arial" w:cs="Arial" w:hint="eastAsia"/>
                <w:color w:val="333333"/>
                <w:sz w:val="24"/>
                <w:shd w:val="clear" w:color="auto" w:fill="FFFFFF"/>
              </w:rPr>
            </w:rPrChange>
          </w:rPr>
          <w:t>Stm32F4</w:t>
        </w:r>
        <w:r w:rsidRPr="001F4BC4">
          <w:rPr>
            <w:rFonts w:ascii="宋体" w:hAnsi="宋体" w:hint="eastAsia"/>
            <w:sz w:val="24"/>
            <w:rPrChange w:id="581" w:author="Zhonghao Shen" w:date="2016-05-30T16:00:00Z">
              <w:rPr>
                <w:rFonts w:ascii="Arial" w:hAnsi="Arial" w:cs="Arial" w:hint="eastAsia"/>
                <w:color w:val="333333"/>
                <w:sz w:val="24"/>
                <w:shd w:val="clear" w:color="auto" w:fill="FFFFFF"/>
              </w:rPr>
            </w:rPrChange>
          </w:rPr>
          <w:t>微处理器，为了能够与云端进行通信，由于</w:t>
        </w:r>
        <w:r w:rsidRPr="001F4BC4">
          <w:rPr>
            <w:rFonts w:ascii="宋体" w:hAnsi="宋体" w:hint="eastAsia"/>
            <w:sz w:val="24"/>
            <w:rPrChange w:id="582" w:author="Zhonghao Shen" w:date="2016-05-30T16:00:00Z">
              <w:rPr>
                <w:rFonts w:ascii="Arial" w:hAnsi="Arial" w:cs="Arial" w:hint="eastAsia"/>
                <w:color w:val="333333"/>
                <w:sz w:val="24"/>
                <w:shd w:val="clear" w:color="auto" w:fill="FFFFFF"/>
              </w:rPr>
            </w:rPrChange>
          </w:rPr>
          <w:t>MQTT</w:t>
        </w:r>
        <w:r w:rsidRPr="001F4BC4">
          <w:rPr>
            <w:rFonts w:ascii="宋体" w:hAnsi="宋体" w:hint="eastAsia"/>
            <w:sz w:val="24"/>
            <w:rPrChange w:id="583" w:author="Zhonghao Shen" w:date="2016-05-30T16:00:00Z">
              <w:rPr>
                <w:rFonts w:ascii="Arial" w:hAnsi="Arial" w:cs="Arial" w:hint="eastAsia"/>
                <w:color w:val="333333"/>
                <w:sz w:val="24"/>
                <w:shd w:val="clear" w:color="auto" w:fill="FFFFFF"/>
              </w:rPr>
            </w:rPrChange>
          </w:rPr>
          <w:t>协议是基于</w:t>
        </w:r>
        <w:r w:rsidRPr="001F4BC4">
          <w:rPr>
            <w:rFonts w:ascii="宋体" w:hAnsi="宋体" w:hint="eastAsia"/>
            <w:sz w:val="24"/>
            <w:rPrChange w:id="584" w:author="Zhonghao Shen" w:date="2016-05-30T16:00:00Z">
              <w:rPr>
                <w:rFonts w:ascii="Arial" w:hAnsi="Arial" w:cs="Arial" w:hint="eastAsia"/>
                <w:color w:val="333333"/>
                <w:sz w:val="24"/>
                <w:shd w:val="clear" w:color="auto" w:fill="FFFFFF"/>
              </w:rPr>
            </w:rPrChange>
          </w:rPr>
          <w:t>TCP</w:t>
        </w:r>
        <w:r w:rsidRPr="001F4BC4">
          <w:rPr>
            <w:rFonts w:ascii="宋体" w:hAnsi="宋体"/>
            <w:sz w:val="24"/>
            <w:rPrChange w:id="585" w:author="Zhonghao Shen" w:date="2016-05-30T16:00:00Z">
              <w:rPr>
                <w:rFonts w:ascii="Arial" w:hAnsi="Arial" w:cs="Arial"/>
                <w:color w:val="333333"/>
                <w:sz w:val="24"/>
                <w:shd w:val="clear" w:color="auto" w:fill="FFFFFF"/>
              </w:rPr>
            </w:rPrChange>
          </w:rPr>
          <w:t>/IP</w:t>
        </w:r>
        <w:r w:rsidRPr="001F4BC4">
          <w:rPr>
            <w:rFonts w:ascii="宋体" w:hAnsi="宋体" w:hint="eastAsia"/>
            <w:sz w:val="24"/>
            <w:rPrChange w:id="586" w:author="Zhonghao Shen" w:date="2016-05-30T16:00:00Z">
              <w:rPr>
                <w:rFonts w:ascii="Arial" w:hAnsi="Arial" w:cs="Arial" w:hint="eastAsia"/>
                <w:color w:val="333333"/>
                <w:sz w:val="24"/>
                <w:shd w:val="clear" w:color="auto" w:fill="FFFFFF"/>
              </w:rPr>
            </w:rPrChange>
          </w:rPr>
          <w:t>协议的一种轻量级消息传输协议，将在外设中扩展片外</w:t>
        </w:r>
        <w:r w:rsidRPr="001F4BC4">
          <w:rPr>
            <w:rFonts w:ascii="宋体" w:hAnsi="宋体" w:hint="eastAsia"/>
            <w:sz w:val="24"/>
            <w:rPrChange w:id="587" w:author="Zhonghao Shen" w:date="2016-05-30T16:00:00Z">
              <w:rPr>
                <w:rFonts w:ascii="Arial" w:hAnsi="Arial" w:cs="Arial" w:hint="eastAsia"/>
                <w:color w:val="333333"/>
                <w:sz w:val="24"/>
                <w:shd w:val="clear" w:color="auto" w:fill="FFFFFF"/>
              </w:rPr>
            </w:rPrChange>
          </w:rPr>
          <w:t>flash</w:t>
        </w:r>
        <w:r w:rsidRPr="001F4BC4">
          <w:rPr>
            <w:rFonts w:ascii="宋体" w:hAnsi="宋体" w:hint="eastAsia"/>
            <w:sz w:val="24"/>
            <w:rPrChange w:id="588" w:author="Zhonghao Shen" w:date="2016-05-30T16:00:00Z">
              <w:rPr>
                <w:rFonts w:ascii="Arial" w:hAnsi="Arial" w:cs="Arial" w:hint="eastAsia"/>
                <w:color w:val="333333"/>
                <w:sz w:val="24"/>
                <w:shd w:val="clear" w:color="auto" w:fill="FFFFFF"/>
              </w:rPr>
            </w:rPrChange>
          </w:rPr>
          <w:t>，通过</w:t>
        </w:r>
        <w:r w:rsidRPr="001F4BC4">
          <w:rPr>
            <w:rFonts w:ascii="宋体" w:hAnsi="宋体" w:hint="eastAsia"/>
            <w:sz w:val="24"/>
            <w:rPrChange w:id="589" w:author="Zhonghao Shen" w:date="2016-05-30T16:00:00Z">
              <w:rPr>
                <w:rFonts w:ascii="Arial" w:hAnsi="Arial" w:cs="Arial" w:hint="eastAsia"/>
                <w:color w:val="333333"/>
                <w:sz w:val="24"/>
                <w:shd w:val="clear" w:color="auto" w:fill="FFFFFF"/>
              </w:rPr>
            </w:rPrChange>
          </w:rPr>
          <w:t>SPI</w:t>
        </w:r>
        <w:r w:rsidRPr="001F4BC4">
          <w:rPr>
            <w:rFonts w:ascii="宋体" w:hAnsi="宋体" w:hint="eastAsia"/>
            <w:sz w:val="24"/>
            <w:rPrChange w:id="590" w:author="Zhonghao Shen" w:date="2016-05-30T16:00:00Z">
              <w:rPr>
                <w:rFonts w:ascii="Arial" w:hAnsi="Arial" w:cs="Arial" w:hint="eastAsia"/>
                <w:color w:val="333333"/>
                <w:sz w:val="24"/>
                <w:shd w:val="clear" w:color="auto" w:fill="FFFFFF"/>
              </w:rPr>
            </w:rPrChange>
          </w:rPr>
          <w:t>协议进行读写操作，以达到可以发送</w:t>
        </w:r>
        <w:r w:rsidRPr="001F4BC4">
          <w:rPr>
            <w:rFonts w:ascii="宋体" w:hAnsi="宋体" w:hint="eastAsia"/>
            <w:sz w:val="24"/>
            <w:rPrChange w:id="591" w:author="Zhonghao Shen" w:date="2016-05-30T16:00:00Z">
              <w:rPr>
                <w:rFonts w:ascii="Arial" w:hAnsi="Arial" w:cs="Arial" w:hint="eastAsia"/>
                <w:color w:val="333333"/>
                <w:sz w:val="24"/>
                <w:shd w:val="clear" w:color="auto" w:fill="FFFFFF"/>
              </w:rPr>
            </w:rPrChange>
          </w:rPr>
          <w:t>TCP</w:t>
        </w:r>
        <w:r w:rsidRPr="001F4BC4">
          <w:rPr>
            <w:rFonts w:ascii="宋体" w:hAnsi="宋体"/>
            <w:sz w:val="24"/>
            <w:rPrChange w:id="592" w:author="Zhonghao Shen" w:date="2016-05-30T16:00:00Z">
              <w:rPr>
                <w:rFonts w:ascii="Arial" w:hAnsi="Arial" w:cs="Arial"/>
                <w:color w:val="333333"/>
                <w:sz w:val="24"/>
                <w:shd w:val="clear" w:color="auto" w:fill="FFFFFF"/>
              </w:rPr>
            </w:rPrChange>
          </w:rPr>
          <w:t>/IP</w:t>
        </w:r>
        <w:r w:rsidRPr="001F4BC4">
          <w:rPr>
            <w:rFonts w:ascii="宋体" w:hAnsi="宋体" w:hint="eastAsia"/>
            <w:sz w:val="24"/>
            <w:rPrChange w:id="593" w:author="Zhonghao Shen" w:date="2016-05-30T16:00:00Z">
              <w:rPr>
                <w:rFonts w:ascii="Arial" w:hAnsi="Arial" w:cs="Arial" w:hint="eastAsia"/>
                <w:color w:val="333333"/>
                <w:sz w:val="24"/>
                <w:shd w:val="clear" w:color="auto" w:fill="FFFFFF"/>
              </w:rPr>
            </w:rPrChange>
          </w:rPr>
          <w:t>协议的功能，而连接网络有两种方案，在小区内无线覆盖率较高，或者是通过某种手段，可以在小区中任意地点可以接入住户家中</w:t>
        </w:r>
        <w:r w:rsidRPr="001F4BC4">
          <w:rPr>
            <w:rFonts w:ascii="宋体" w:hAnsi="宋体" w:hint="eastAsia"/>
            <w:sz w:val="24"/>
            <w:rPrChange w:id="594" w:author="Zhonghao Shen" w:date="2016-05-30T16:00:00Z">
              <w:rPr>
                <w:rFonts w:ascii="Arial" w:hAnsi="Arial" w:cs="Arial" w:hint="eastAsia"/>
                <w:color w:val="333333"/>
                <w:sz w:val="24"/>
                <w:shd w:val="clear" w:color="auto" w:fill="FFFFFF"/>
              </w:rPr>
            </w:rPrChange>
          </w:rPr>
          <w:t>Wi-Fi</w:t>
        </w:r>
        <w:r w:rsidRPr="001F4BC4">
          <w:rPr>
            <w:rFonts w:ascii="宋体" w:hAnsi="宋体" w:hint="eastAsia"/>
            <w:sz w:val="24"/>
            <w:rPrChange w:id="595" w:author="Zhonghao Shen" w:date="2016-05-30T16:00:00Z">
              <w:rPr>
                <w:rFonts w:ascii="Arial" w:hAnsi="Arial" w:cs="Arial" w:hint="eastAsia"/>
                <w:color w:val="333333"/>
                <w:sz w:val="24"/>
                <w:shd w:val="clear" w:color="auto" w:fill="FFFFFF"/>
              </w:rPr>
            </w:rPrChange>
          </w:rPr>
          <w:t>，则选择无线模块的方案；若是无线网络环境不佳，则亦可以采取使用手机通讯商提供更多</w:t>
        </w:r>
        <w:r w:rsidRPr="001F4BC4">
          <w:rPr>
            <w:rFonts w:ascii="宋体" w:hAnsi="宋体" w:hint="eastAsia"/>
            <w:sz w:val="24"/>
            <w:rPrChange w:id="596" w:author="Zhonghao Shen" w:date="2016-05-30T16:00:00Z">
              <w:rPr>
                <w:rFonts w:ascii="Arial" w:hAnsi="Arial" w:cs="Arial" w:hint="eastAsia"/>
                <w:color w:val="333333"/>
                <w:sz w:val="24"/>
                <w:shd w:val="clear" w:color="auto" w:fill="FFFFFF"/>
              </w:rPr>
            </w:rPrChange>
          </w:rPr>
          <w:t>gprs</w:t>
        </w:r>
        <w:r w:rsidRPr="001F4BC4">
          <w:rPr>
            <w:rFonts w:ascii="宋体" w:hAnsi="宋体" w:hint="eastAsia"/>
            <w:sz w:val="24"/>
            <w:rPrChange w:id="597" w:author="Zhonghao Shen" w:date="2016-05-30T16:00:00Z">
              <w:rPr>
                <w:rFonts w:ascii="Arial" w:hAnsi="Arial" w:cs="Arial" w:hint="eastAsia"/>
                <w:color w:val="333333"/>
                <w:sz w:val="24"/>
                <w:shd w:val="clear" w:color="auto" w:fill="FFFFFF"/>
              </w:rPr>
            </w:rPrChange>
          </w:rPr>
          <w:t>通信服务，即平时我们手机上网使用的流量。在获取自身实时经纬度位置信息这一技术方面，我将采取一款综合使用</w:t>
        </w:r>
        <w:r w:rsidRPr="001F4BC4">
          <w:rPr>
            <w:rFonts w:ascii="宋体" w:hAnsi="宋体" w:hint="eastAsia"/>
            <w:sz w:val="24"/>
            <w:rPrChange w:id="598" w:author="Zhonghao Shen" w:date="2016-05-30T16:00:00Z">
              <w:rPr>
                <w:rFonts w:ascii="Arial" w:hAnsi="Arial" w:cs="Arial" w:hint="eastAsia"/>
                <w:color w:val="333333"/>
                <w:sz w:val="24"/>
                <w:shd w:val="clear" w:color="auto" w:fill="FFFFFF"/>
              </w:rPr>
            </w:rPrChange>
          </w:rPr>
          <w:t>GPS</w:t>
        </w:r>
        <w:r w:rsidRPr="001F4BC4">
          <w:rPr>
            <w:rFonts w:ascii="宋体" w:hAnsi="宋体" w:hint="eastAsia"/>
            <w:sz w:val="24"/>
            <w:rPrChange w:id="599" w:author="Zhonghao Shen" w:date="2016-05-30T16:00:00Z">
              <w:rPr>
                <w:rFonts w:ascii="Arial" w:hAnsi="Arial" w:cs="Arial" w:hint="eastAsia"/>
                <w:color w:val="333333"/>
                <w:sz w:val="24"/>
                <w:shd w:val="clear" w:color="auto" w:fill="FFFFFF"/>
              </w:rPr>
            </w:rPrChange>
          </w:rPr>
          <w:t>返回数据以及北斗卫星定位系统返回数据的方式，据测试精度可达</w:t>
        </w:r>
        <w:r w:rsidRPr="001F4BC4">
          <w:rPr>
            <w:rFonts w:ascii="宋体" w:hAnsi="宋体" w:hint="eastAsia"/>
            <w:sz w:val="24"/>
            <w:rPrChange w:id="600" w:author="Zhonghao Shen" w:date="2016-05-30T16:00:00Z">
              <w:rPr>
                <w:rFonts w:ascii="Arial" w:hAnsi="Arial" w:cs="Arial" w:hint="eastAsia"/>
                <w:color w:val="333333"/>
                <w:sz w:val="24"/>
                <w:shd w:val="clear" w:color="auto" w:fill="FFFFFF"/>
              </w:rPr>
            </w:rPrChange>
          </w:rPr>
          <w:t>2</w:t>
        </w:r>
        <w:r w:rsidRPr="001F4BC4">
          <w:rPr>
            <w:rFonts w:ascii="宋体" w:hAnsi="宋体" w:hint="eastAsia"/>
            <w:sz w:val="24"/>
            <w:rPrChange w:id="601" w:author="Zhonghao Shen" w:date="2016-05-30T16:00:00Z">
              <w:rPr>
                <w:rFonts w:ascii="Arial" w:hAnsi="Arial" w:cs="Arial" w:hint="eastAsia"/>
                <w:color w:val="333333"/>
                <w:sz w:val="24"/>
                <w:shd w:val="clear" w:color="auto" w:fill="FFFFFF"/>
              </w:rPr>
            </w:rPrChange>
          </w:rPr>
          <w:t>米，满足小区内配送需求。</w:t>
        </w:r>
      </w:ins>
    </w:p>
    <w:p w:rsidR="00F36D36" w:rsidRDefault="001F4BC4" w:rsidP="00715774">
      <w:pPr>
        <w:pStyle w:val="a0"/>
        <w:spacing w:line="360" w:lineRule="auto"/>
        <w:ind w:firstLine="480"/>
        <w:rPr>
          <w:ins w:id="602" w:author="Zhonghao Shen" w:date="2016-05-30T16:00:00Z"/>
          <w:rFonts w:ascii="宋体" w:hAnsi="宋体"/>
          <w:sz w:val="24"/>
        </w:rPr>
      </w:pPr>
      <w:ins w:id="603" w:author="Zhonghao Shen" w:date="2016-05-30T16:00:00Z">
        <w:r w:rsidRPr="001F4BC4">
          <w:rPr>
            <w:rFonts w:ascii="宋体" w:hAnsi="宋体" w:hint="eastAsia"/>
            <w:sz w:val="24"/>
            <w:rPrChange w:id="604" w:author="Zhonghao Shen" w:date="2016-05-30T16:00:00Z">
              <w:rPr>
                <w:rFonts w:ascii="Arial" w:hAnsi="Arial" w:cs="Arial" w:hint="eastAsia"/>
                <w:color w:val="333333"/>
                <w:sz w:val="24"/>
                <w:shd w:val="clear" w:color="auto" w:fill="FFFFFF"/>
              </w:rPr>
            </w:rPrChange>
          </w:rPr>
          <w:t>在拥有目标位置和自身实时位置的情况下，即可进行点对点路径规划的闭环控制。</w:t>
        </w:r>
      </w:ins>
    </w:p>
    <w:p w:rsidR="00F36D36" w:rsidRDefault="00F36D36" w:rsidP="00715774">
      <w:pPr>
        <w:pStyle w:val="a0"/>
        <w:spacing w:line="360" w:lineRule="auto"/>
        <w:ind w:firstLine="480"/>
        <w:rPr>
          <w:ins w:id="605" w:author="Zhonghao Shen" w:date="2016-05-30T16:00:00Z"/>
          <w:rFonts w:ascii="宋体" w:hAnsi="宋体"/>
          <w:sz w:val="24"/>
        </w:rPr>
      </w:pPr>
    </w:p>
    <w:p w:rsidR="003A207F" w:rsidRDefault="003A207F" w:rsidP="00715774">
      <w:pPr>
        <w:pStyle w:val="a0"/>
        <w:spacing w:line="360" w:lineRule="auto"/>
        <w:ind w:firstLine="480"/>
        <w:rPr>
          <w:ins w:id="606" w:author="Zhonghao Shen" w:date="2016-05-30T16:00:00Z"/>
          <w:rFonts w:ascii="宋体" w:hAnsi="宋体"/>
          <w:sz w:val="24"/>
        </w:rPr>
      </w:pPr>
      <w:ins w:id="607" w:author="Zhonghao Shen" w:date="2016-05-30T16:00:00Z">
        <w:r w:rsidRPr="003A207F">
          <w:rPr>
            <w:rFonts w:ascii="宋体" w:hAnsi="宋体" w:hint="eastAsia"/>
            <w:sz w:val="24"/>
            <w:rPrChange w:id="608" w:author="Zhonghao Shen" w:date="2016-05-30T16:00:00Z">
              <w:rPr>
                <w:rFonts w:ascii="Arial" w:eastAsia="黑体" w:hAnsi="Arial" w:cs="Arial" w:hint="eastAsia"/>
                <w:color w:val="000000"/>
                <w:sz w:val="28"/>
                <w:szCs w:val="28"/>
              </w:rPr>
            </w:rPrChange>
          </w:rPr>
          <w:t>微软研究院的自定义路径规划</w:t>
        </w:r>
      </w:ins>
    </w:p>
    <w:p w:rsidR="00D2756E" w:rsidRPr="005405EF" w:rsidRDefault="00D2756E" w:rsidP="00D2756E">
      <w:pPr>
        <w:spacing w:line="360" w:lineRule="auto"/>
        <w:ind w:firstLineChars="200" w:firstLine="480"/>
        <w:rPr>
          <w:ins w:id="609" w:author="Zhonghao Shen" w:date="2016-05-30T16:01:00Z"/>
          <w:rFonts w:ascii="宋体" w:hAnsi="宋体"/>
          <w:sz w:val="24"/>
        </w:rPr>
      </w:pPr>
      <w:ins w:id="610" w:author="Zhonghao Shen" w:date="2016-05-30T16:01:00Z">
        <w:r>
          <w:rPr>
            <w:rFonts w:ascii="宋体" w:hAnsi="宋体" w:hint="eastAsia"/>
            <w:sz w:val="24"/>
          </w:rPr>
          <w:t>他</w:t>
        </w:r>
        <w:r w:rsidRPr="005405EF">
          <w:rPr>
            <w:rFonts w:ascii="宋体" w:hAnsi="宋体" w:hint="eastAsia"/>
            <w:sz w:val="24"/>
          </w:rPr>
          <w:t>们提出了一种算法，来计算关于任意度量值（成本函数）的大陆公路网络的最短路径。这种算法支持转换成本，实现实时查询，并且可以在几秒钟内，以足够快的速度支持实时交通更新和个性化的优化功能，来纳入一个新的度量值。由于度量特定</w:t>
        </w:r>
        <w:r>
          <w:rPr>
            <w:rFonts w:ascii="宋体" w:hAnsi="宋体" w:hint="eastAsia"/>
            <w:sz w:val="24"/>
          </w:rPr>
          <w:t>的数据的总量是地图本身的一小部分，所以这使他</w:t>
        </w:r>
        <w:r w:rsidRPr="005405EF">
          <w:rPr>
            <w:rFonts w:ascii="宋体" w:hAnsi="宋体" w:hint="eastAsia"/>
            <w:sz w:val="24"/>
          </w:rPr>
          <w:t>们能够同时维护在存储器几个度量。</w:t>
        </w:r>
      </w:ins>
    </w:p>
    <w:p w:rsidR="00D2756E" w:rsidRPr="005405EF" w:rsidRDefault="00D2756E" w:rsidP="00D2756E">
      <w:pPr>
        <w:spacing w:line="360" w:lineRule="auto"/>
        <w:ind w:firstLineChars="200" w:firstLine="480"/>
        <w:rPr>
          <w:ins w:id="611" w:author="Zhonghao Shen" w:date="2016-05-30T16:01:00Z"/>
          <w:rFonts w:ascii="宋体" w:hAnsi="宋体"/>
          <w:sz w:val="24"/>
        </w:rPr>
      </w:pPr>
      <w:ins w:id="612" w:author="Zhonghao Shen" w:date="2016-05-30T16:01:00Z">
        <w:r w:rsidRPr="005405EF">
          <w:rPr>
            <w:rFonts w:ascii="宋体" w:hAnsi="宋体" w:hint="eastAsia"/>
            <w:sz w:val="24"/>
          </w:rPr>
          <w:t>在过去十年时间，在解决公路网路点到点最短路径问题上，有大量的研究。</w:t>
        </w:r>
        <w:r w:rsidRPr="005405EF">
          <w:rPr>
            <w:rFonts w:ascii="宋体" w:hAnsi="宋体" w:hint="eastAsia"/>
            <w:sz w:val="24"/>
          </w:rPr>
          <w:lastRenderedPageBreak/>
          <w:t>尽管Dijkstra算法以很小的资源开销解决问题，且时间复杂度几乎是线性的，但是在大陆形状大小的地图上仍然需要几分钟的时间。实现这个</w:t>
        </w:r>
        <w:r w:rsidRPr="005405EF">
          <w:rPr>
            <w:rFonts w:ascii="宋体" w:hAnsi="宋体"/>
            <w:sz w:val="24"/>
          </w:rPr>
          <w:t>算法</w:t>
        </w:r>
        <w:r w:rsidRPr="005405EF">
          <w:rPr>
            <w:rFonts w:ascii="宋体" w:hAnsi="宋体" w:hint="eastAsia"/>
            <w:sz w:val="24"/>
          </w:rPr>
          <w:t>需要</w:t>
        </w:r>
        <w:r w:rsidRPr="005405EF">
          <w:rPr>
            <w:rFonts w:ascii="宋体" w:hAnsi="宋体"/>
            <w:sz w:val="24"/>
          </w:rPr>
          <w:t>使用一个两</w:t>
        </w:r>
        <w:r w:rsidRPr="005405EF">
          <w:rPr>
            <w:rFonts w:ascii="宋体" w:hAnsi="宋体" w:hint="eastAsia"/>
            <w:sz w:val="24"/>
          </w:rPr>
          <w:t>步骤</w:t>
        </w:r>
        <w:r w:rsidRPr="005405EF">
          <w:rPr>
            <w:rFonts w:ascii="宋体" w:hAnsi="宋体"/>
            <w:sz w:val="24"/>
          </w:rPr>
          <w:t>:处理需要几分钟(甚至几小时)和生产(线性)的辅助数据</w:t>
        </w:r>
        <w:r w:rsidRPr="005405EF">
          <w:rPr>
            <w:rFonts w:ascii="宋体" w:hAnsi="宋体" w:hint="eastAsia"/>
            <w:sz w:val="24"/>
          </w:rPr>
          <w:t>，</w:t>
        </w:r>
        <w:r w:rsidRPr="005405EF">
          <w:rPr>
            <w:rFonts w:ascii="宋体" w:hAnsi="宋体"/>
            <w:sz w:val="24"/>
          </w:rPr>
          <w:t>然后使用它来执行查询</w:t>
        </w:r>
        <w:r w:rsidRPr="005405EF">
          <w:rPr>
            <w:rFonts w:ascii="宋体" w:hAnsi="宋体" w:hint="eastAsia"/>
            <w:sz w:val="24"/>
          </w:rPr>
          <w:t>。以前的研究大多数集中在最自然的度量标准，行驶时间。然而真实世界的系统通常也支持自然度量值，如最短距离，步行，骑自行车，避免掉头，避免喜欢高速公路，或避免左转弯。</w:t>
        </w:r>
      </w:ins>
    </w:p>
    <w:p w:rsidR="00FA2A97" w:rsidRDefault="00D2756E" w:rsidP="00715774">
      <w:pPr>
        <w:pStyle w:val="a0"/>
        <w:spacing w:line="360" w:lineRule="auto"/>
        <w:ind w:firstLine="480"/>
        <w:rPr>
          <w:ins w:id="613" w:author="Zhonghao Shen" w:date="2016-05-30T16:08:00Z"/>
          <w:rFonts w:ascii="宋体" w:hAnsi="宋体"/>
          <w:sz w:val="24"/>
        </w:rPr>
      </w:pPr>
      <w:ins w:id="614" w:author="Zhonghao Shen" w:date="2016-05-30T16:01:00Z">
        <w:r>
          <w:rPr>
            <w:rFonts w:ascii="宋体" w:hAnsi="宋体" w:hint="eastAsia"/>
            <w:sz w:val="24"/>
          </w:rPr>
          <w:t>他</w:t>
        </w:r>
        <w:r w:rsidRPr="005405EF">
          <w:rPr>
            <w:rFonts w:ascii="宋体" w:hAnsi="宋体" w:hint="eastAsia"/>
            <w:sz w:val="24"/>
          </w:rPr>
          <w:t>们考虑的可定制的路线规划问题，其目标是在有着任意度量值的公路网络上执行时时查询。这种算法可以在两种情况下使用：他们可能会立刻保持几个活跃的度量值（去响应任何查询），或新的度量可以动态生成。具有这些特性的系统具有明显的吸引力。它支持实时路况更新和其他动态场景，可以轻松定制通过处理标准度量值的任意组合，甚至可以提供个性化的行车路线（例如，对于身高和体重有限制的卡车）。</w:t>
        </w:r>
        <w:r>
          <w:rPr>
            <w:rFonts w:ascii="宋体" w:hAnsi="宋体" w:hint="eastAsia"/>
            <w:sz w:val="24"/>
          </w:rPr>
          <w:t>为了实现这样的系统，他们需要的算法，</w:t>
        </w:r>
        <w:r w:rsidRPr="005405EF">
          <w:rPr>
            <w:rFonts w:ascii="宋体" w:hAnsi="宋体" w:hint="eastAsia"/>
            <w:sz w:val="24"/>
          </w:rPr>
          <w:t>允许实时查询，具有快速定制（几秒钟）的功能，并保持对每个数据非常少的百RIC。最重要的是，它必须是足够强大：全部三个属性必须适用于任何度量值。但是没有现成的算法满足这些要求。</w:t>
        </w:r>
      </w:ins>
    </w:p>
    <w:p w:rsidR="00FA2A97" w:rsidRDefault="00FA2A97" w:rsidP="00715774">
      <w:pPr>
        <w:pStyle w:val="a0"/>
        <w:spacing w:line="360" w:lineRule="auto"/>
        <w:ind w:firstLine="480"/>
        <w:rPr>
          <w:ins w:id="615" w:author="Zhonghao Shen" w:date="2016-05-30T16:08:00Z"/>
          <w:rFonts w:ascii="宋体" w:hAnsi="宋体"/>
          <w:sz w:val="24"/>
        </w:rPr>
      </w:pPr>
    </w:p>
    <w:p w:rsidR="002A0C48" w:rsidRPr="001F4BC4" w:rsidDel="00623B9D" w:rsidRDefault="00407B77" w:rsidP="00D2756E">
      <w:pPr>
        <w:spacing w:line="360" w:lineRule="auto"/>
        <w:ind w:firstLineChars="200" w:firstLine="480"/>
        <w:rPr>
          <w:del w:id="616" w:author="Zhonghao Shen" w:date="2016-05-30T15:56:00Z"/>
          <w:rFonts w:ascii="宋体" w:hAnsi="宋体"/>
          <w:sz w:val="24"/>
          <w:rPrChange w:id="617" w:author="Zhonghao Shen" w:date="2016-05-30T16:00:00Z">
            <w:rPr>
              <w:del w:id="618" w:author="Zhonghao Shen" w:date="2016-05-30T15:56:00Z"/>
              <w:sz w:val="24"/>
            </w:rPr>
          </w:rPrChange>
        </w:rPr>
      </w:pPr>
      <w:del w:id="619" w:author="Zhonghao Shen" w:date="2016-05-30T15:56:00Z">
        <w:r w:rsidRPr="001F4BC4" w:rsidDel="00623B9D">
          <w:rPr>
            <w:rFonts w:ascii="宋体" w:hAnsi="宋体"/>
            <w:sz w:val="24"/>
            <w:rPrChange w:id="620" w:author="Zhonghao Shen" w:date="2016-05-30T16:00:00Z">
              <w:rPr>
                <w:sz w:val="24"/>
              </w:rPr>
            </w:rPrChange>
          </w:rPr>
          <w:delText>MFAC</w:delText>
        </w:r>
        <w:r w:rsidRPr="001F4BC4" w:rsidDel="00623B9D">
          <w:rPr>
            <w:rFonts w:ascii="宋体" w:hAnsi="宋体"/>
            <w:sz w:val="24"/>
            <w:rPrChange w:id="621" w:author="Zhonghao Shen" w:date="2016-05-30T16:00:00Z">
              <w:rPr>
                <w:sz w:val="24"/>
              </w:rPr>
            </w:rPrChange>
          </w:rPr>
          <w:delText>算法的实质就是伪偏导数估计算法和控制律算法这两个算法进行在线交替组合运算而得到的。</w:delText>
        </w:r>
        <w:r w:rsidR="002A0C48" w:rsidRPr="001F4BC4" w:rsidDel="00623B9D">
          <w:rPr>
            <w:rFonts w:ascii="宋体" w:hAnsi="宋体"/>
            <w:sz w:val="24"/>
            <w:rPrChange w:id="622" w:author="Zhonghao Shen" w:date="2016-05-30T16:00:00Z">
              <w:rPr>
                <w:sz w:val="24"/>
              </w:rPr>
            </w:rPrChange>
          </w:rPr>
          <w:delText>基于紧格式线性化模型的无模型自适应控制算法</w:delText>
        </w:r>
        <w:r w:rsidR="002A0C48" w:rsidRPr="001F4BC4" w:rsidDel="00623B9D">
          <w:rPr>
            <w:rFonts w:ascii="宋体" w:hAnsi="宋体"/>
            <w:sz w:val="24"/>
            <w:rPrChange w:id="623" w:author="Zhonghao Shen" w:date="2016-05-30T16:00:00Z">
              <w:rPr>
                <w:sz w:val="24"/>
              </w:rPr>
            </w:rPrChange>
          </w:rPr>
          <w:delText>(CFDL-MFAC)</w:delText>
        </w:r>
        <w:r w:rsidR="002A0C48" w:rsidRPr="001F4BC4" w:rsidDel="00623B9D">
          <w:rPr>
            <w:rFonts w:ascii="宋体" w:hAnsi="宋体"/>
            <w:sz w:val="24"/>
            <w:rPrChange w:id="624" w:author="Zhonghao Shen" w:date="2016-05-30T16:00:00Z">
              <w:rPr>
                <w:sz w:val="24"/>
              </w:rPr>
            </w:rPrChange>
          </w:rPr>
          <w:delText>，具体如下：</w:delText>
        </w:r>
      </w:del>
    </w:p>
    <w:p w:rsidR="002A0C48" w:rsidRPr="001F4BC4" w:rsidDel="00623B9D" w:rsidRDefault="001907FF" w:rsidP="002A0C48">
      <w:pPr>
        <w:spacing w:line="360" w:lineRule="auto"/>
        <w:ind w:right="15"/>
        <w:jc w:val="right"/>
        <w:rPr>
          <w:del w:id="625" w:author="Zhonghao Shen" w:date="2016-05-30T15:56:00Z"/>
          <w:rFonts w:ascii="宋体" w:hAnsi="宋体"/>
          <w:sz w:val="24"/>
          <w:rPrChange w:id="626" w:author="Zhonghao Shen" w:date="2016-05-30T16:00:00Z">
            <w:rPr>
              <w:del w:id="627" w:author="Zhonghao Shen" w:date="2016-05-30T15:56:00Z"/>
              <w:sz w:val="24"/>
            </w:rPr>
          </w:rPrChange>
        </w:rPr>
      </w:pPr>
      <w:del w:id="628" w:author="Zhonghao Shen" w:date="2016-05-30T15:56:00Z">
        <w:r w:rsidRPr="001F4BC4" w:rsidDel="00623B9D">
          <w:rPr>
            <w:rFonts w:ascii="宋体" w:hAnsi="宋体"/>
            <w:sz w:val="24"/>
            <w:rPrChange w:id="629" w:author="Zhonghao Shen" w:date="2016-05-30T16:00:00Z">
              <w:rPr>
                <w:noProof/>
                <w:position w:val="-36"/>
                <w:sz w:val="24"/>
                <w:szCs w:val="22"/>
              </w:rPr>
            </w:rPrChange>
          </w:rPr>
          <w:pict>
            <v:shape id="_x0000_i1037" type="#_x0000_t75" style="width:284.6pt;height:36.4pt">
              <v:imagedata r:id="rId49" o:title=""/>
            </v:shape>
          </w:pict>
        </w:r>
        <w:r w:rsidR="002A0C48" w:rsidRPr="001F4BC4" w:rsidDel="00623B9D">
          <w:rPr>
            <w:rFonts w:ascii="宋体" w:hAnsi="宋体"/>
            <w:sz w:val="24"/>
            <w:rPrChange w:id="630" w:author="Zhonghao Shen" w:date="2016-05-30T16:00:00Z">
              <w:rPr>
                <w:sz w:val="24"/>
              </w:rPr>
            </w:rPrChange>
          </w:rPr>
          <w:delText xml:space="preserve">       </w:delText>
        </w:r>
        <w:r w:rsidR="002A0C48" w:rsidRPr="001F4BC4" w:rsidDel="00623B9D">
          <w:rPr>
            <w:rFonts w:ascii="宋体" w:hAnsi="宋体"/>
            <w:sz w:val="24"/>
            <w:rPrChange w:id="631" w:author="Zhonghao Shen" w:date="2016-05-30T16:00:00Z">
              <w:rPr>
                <w:sz w:val="24"/>
              </w:rPr>
            </w:rPrChange>
          </w:rPr>
          <w:delText>（</w:delText>
        </w:r>
        <w:r w:rsidR="008022D6" w:rsidRPr="001F4BC4" w:rsidDel="00623B9D">
          <w:rPr>
            <w:rFonts w:ascii="宋体" w:hAnsi="宋体"/>
            <w:sz w:val="24"/>
            <w:rPrChange w:id="632" w:author="Zhonghao Shen" w:date="2016-05-30T16:00:00Z">
              <w:rPr>
                <w:sz w:val="24"/>
              </w:rPr>
            </w:rPrChange>
          </w:rPr>
          <w:delText>5</w:delText>
        </w:r>
        <w:r w:rsidR="002A0C48" w:rsidRPr="001F4BC4" w:rsidDel="00623B9D">
          <w:rPr>
            <w:rFonts w:ascii="宋体" w:hAnsi="宋体"/>
            <w:sz w:val="24"/>
            <w:rPrChange w:id="633" w:author="Zhonghao Shen" w:date="2016-05-30T16:00:00Z">
              <w:rPr>
                <w:sz w:val="24"/>
              </w:rPr>
            </w:rPrChange>
          </w:rPr>
          <w:delText>.</w:delText>
        </w:r>
        <w:r w:rsidR="008022D6" w:rsidRPr="001F4BC4" w:rsidDel="00623B9D">
          <w:rPr>
            <w:rFonts w:ascii="宋体" w:hAnsi="宋体"/>
            <w:sz w:val="24"/>
            <w:rPrChange w:id="634" w:author="Zhonghao Shen" w:date="2016-05-30T16:00:00Z">
              <w:rPr>
                <w:sz w:val="24"/>
              </w:rPr>
            </w:rPrChange>
          </w:rPr>
          <w:delText>1</w:delText>
        </w:r>
        <w:r w:rsidR="002A0C48" w:rsidRPr="001F4BC4" w:rsidDel="00623B9D">
          <w:rPr>
            <w:rFonts w:ascii="宋体" w:hAnsi="宋体"/>
            <w:sz w:val="24"/>
            <w:rPrChange w:id="635" w:author="Zhonghao Shen" w:date="2016-05-30T16:00:00Z">
              <w:rPr>
                <w:sz w:val="24"/>
              </w:rPr>
            </w:rPrChange>
          </w:rPr>
          <w:delText>）</w:delText>
        </w:r>
      </w:del>
    </w:p>
    <w:p w:rsidR="002A0C48" w:rsidRPr="001F4BC4" w:rsidDel="00623B9D" w:rsidRDefault="001907FF" w:rsidP="002A0C48">
      <w:pPr>
        <w:spacing w:line="360" w:lineRule="auto"/>
        <w:ind w:right="15"/>
        <w:jc w:val="right"/>
        <w:rPr>
          <w:del w:id="636" w:author="Zhonghao Shen" w:date="2016-05-30T15:56:00Z"/>
          <w:rFonts w:ascii="宋体" w:hAnsi="宋体"/>
          <w:sz w:val="24"/>
          <w:rPrChange w:id="637" w:author="Zhonghao Shen" w:date="2016-05-30T16:00:00Z">
            <w:rPr>
              <w:del w:id="638" w:author="Zhonghao Shen" w:date="2016-05-30T15:56:00Z"/>
              <w:sz w:val="24"/>
            </w:rPr>
          </w:rPrChange>
        </w:rPr>
      </w:pPr>
      <w:del w:id="639" w:author="Zhonghao Shen" w:date="2016-05-30T15:56:00Z">
        <w:r w:rsidRPr="001F4BC4" w:rsidDel="00623B9D">
          <w:rPr>
            <w:rFonts w:ascii="宋体" w:hAnsi="宋体"/>
            <w:sz w:val="24"/>
            <w:rPrChange w:id="640" w:author="Zhonghao Shen" w:date="2016-05-30T16:00:00Z">
              <w:rPr>
                <w:position w:val="-10"/>
                <w:sz w:val="24"/>
              </w:rPr>
            </w:rPrChange>
          </w:rPr>
          <w:pict>
            <v:shape id="_x0000_i1038" type="#_x0000_t75" style="width:56.75pt;height:16.95pt">
              <v:imagedata r:id="rId50" o:title=""/>
            </v:shape>
          </w:pict>
        </w:r>
        <w:r w:rsidR="002A0C48" w:rsidRPr="001F4BC4" w:rsidDel="00623B9D">
          <w:rPr>
            <w:rFonts w:ascii="宋体" w:hAnsi="宋体"/>
            <w:sz w:val="24"/>
            <w:rPrChange w:id="641" w:author="Zhonghao Shen" w:date="2016-05-30T16:00:00Z">
              <w:rPr>
                <w:sz w:val="24"/>
              </w:rPr>
            </w:rPrChange>
          </w:rPr>
          <w:delText>，如果</w:delText>
        </w:r>
        <w:r w:rsidRPr="001F4BC4" w:rsidDel="00623B9D">
          <w:rPr>
            <w:rFonts w:ascii="宋体" w:hAnsi="宋体"/>
            <w:sz w:val="24"/>
            <w:rPrChange w:id="642" w:author="Zhonghao Shen" w:date="2016-05-30T16:00:00Z">
              <w:rPr>
                <w:position w:val="-10"/>
                <w:sz w:val="24"/>
              </w:rPr>
            </w:rPrChange>
          </w:rPr>
          <w:pict>
            <v:shape id="_x0000_i1039" type="#_x0000_t75" style="width:44.05pt;height:16.95pt">
              <v:imagedata r:id="rId51" o:title=""/>
            </v:shape>
          </w:pict>
        </w:r>
        <w:r w:rsidR="002A0C48" w:rsidRPr="001F4BC4" w:rsidDel="00623B9D">
          <w:rPr>
            <w:rFonts w:ascii="宋体" w:hAnsi="宋体"/>
            <w:sz w:val="24"/>
            <w:rPrChange w:id="643" w:author="Zhonghao Shen" w:date="2016-05-30T16:00:00Z">
              <w:rPr>
                <w:sz w:val="24"/>
              </w:rPr>
            </w:rPrChange>
          </w:rPr>
          <w:delText>，或</w:delText>
        </w:r>
        <w:r w:rsidRPr="001F4BC4" w:rsidDel="00623B9D">
          <w:rPr>
            <w:rFonts w:ascii="宋体" w:hAnsi="宋体"/>
            <w:sz w:val="24"/>
            <w:rPrChange w:id="644" w:author="Zhonghao Shen" w:date="2016-05-30T16:00:00Z">
              <w:rPr>
                <w:position w:val="-14"/>
                <w:sz w:val="24"/>
              </w:rPr>
            </w:rPrChange>
          </w:rPr>
          <w:pict>
            <v:shape id="_x0000_i1040" type="#_x0000_t75" style="width:68.6pt;height:20.35pt">
              <v:imagedata r:id="rId52" o:title=""/>
            </v:shape>
          </w:pict>
        </w:r>
        <w:r w:rsidR="002A0C48" w:rsidRPr="001F4BC4" w:rsidDel="00623B9D">
          <w:rPr>
            <w:rFonts w:ascii="宋体" w:hAnsi="宋体"/>
            <w:sz w:val="24"/>
            <w:rPrChange w:id="645" w:author="Zhonghao Shen" w:date="2016-05-30T16:00:00Z">
              <w:rPr>
                <w:sz w:val="24"/>
              </w:rPr>
            </w:rPrChange>
          </w:rPr>
          <w:delText xml:space="preserve">            </w:delText>
        </w:r>
        <w:r w:rsidR="002A0C48" w:rsidRPr="001F4BC4" w:rsidDel="00623B9D">
          <w:rPr>
            <w:rFonts w:ascii="宋体" w:hAnsi="宋体"/>
            <w:sz w:val="24"/>
            <w:rPrChange w:id="646" w:author="Zhonghao Shen" w:date="2016-05-30T16:00:00Z">
              <w:rPr>
                <w:sz w:val="24"/>
              </w:rPr>
            </w:rPrChange>
          </w:rPr>
          <w:delText>（</w:delText>
        </w:r>
        <w:r w:rsidR="008022D6" w:rsidRPr="001F4BC4" w:rsidDel="00623B9D">
          <w:rPr>
            <w:rFonts w:ascii="宋体" w:hAnsi="宋体"/>
            <w:sz w:val="24"/>
            <w:rPrChange w:id="647" w:author="Zhonghao Shen" w:date="2016-05-30T16:00:00Z">
              <w:rPr>
                <w:sz w:val="24"/>
              </w:rPr>
            </w:rPrChange>
          </w:rPr>
          <w:delText>5</w:delText>
        </w:r>
        <w:r w:rsidR="002A0C48" w:rsidRPr="001F4BC4" w:rsidDel="00623B9D">
          <w:rPr>
            <w:rFonts w:ascii="宋体" w:hAnsi="宋体"/>
            <w:sz w:val="24"/>
            <w:rPrChange w:id="648" w:author="Zhonghao Shen" w:date="2016-05-30T16:00:00Z">
              <w:rPr>
                <w:sz w:val="24"/>
              </w:rPr>
            </w:rPrChange>
          </w:rPr>
          <w:delText>.</w:delText>
        </w:r>
        <w:r w:rsidR="008022D6" w:rsidRPr="001F4BC4" w:rsidDel="00623B9D">
          <w:rPr>
            <w:rFonts w:ascii="宋体" w:hAnsi="宋体"/>
            <w:sz w:val="24"/>
            <w:rPrChange w:id="649" w:author="Zhonghao Shen" w:date="2016-05-30T16:00:00Z">
              <w:rPr>
                <w:sz w:val="24"/>
              </w:rPr>
            </w:rPrChange>
          </w:rPr>
          <w:delText>2</w:delText>
        </w:r>
        <w:r w:rsidR="002A0C48" w:rsidRPr="001F4BC4" w:rsidDel="00623B9D">
          <w:rPr>
            <w:rFonts w:ascii="宋体" w:hAnsi="宋体"/>
            <w:sz w:val="24"/>
            <w:rPrChange w:id="650" w:author="Zhonghao Shen" w:date="2016-05-30T16:00:00Z">
              <w:rPr>
                <w:sz w:val="24"/>
              </w:rPr>
            </w:rPrChange>
          </w:rPr>
          <w:delText>）</w:delText>
        </w:r>
      </w:del>
    </w:p>
    <w:p w:rsidR="002A0C48" w:rsidRPr="001F4BC4" w:rsidDel="00623B9D" w:rsidRDefault="001907FF" w:rsidP="002A0C48">
      <w:pPr>
        <w:spacing w:line="360" w:lineRule="auto"/>
        <w:ind w:right="15"/>
        <w:jc w:val="right"/>
        <w:rPr>
          <w:del w:id="651" w:author="Zhonghao Shen" w:date="2016-05-30T15:56:00Z"/>
          <w:rFonts w:ascii="宋体" w:hAnsi="宋体"/>
          <w:sz w:val="24"/>
          <w:rPrChange w:id="652" w:author="Zhonghao Shen" w:date="2016-05-30T16:00:00Z">
            <w:rPr>
              <w:del w:id="653" w:author="Zhonghao Shen" w:date="2016-05-30T15:56:00Z"/>
              <w:sz w:val="24"/>
            </w:rPr>
          </w:rPrChange>
        </w:rPr>
      </w:pPr>
      <w:del w:id="654" w:author="Zhonghao Shen" w:date="2016-05-30T15:56:00Z">
        <w:r w:rsidRPr="001F4BC4" w:rsidDel="00623B9D">
          <w:rPr>
            <w:rFonts w:ascii="宋体" w:hAnsi="宋体"/>
            <w:sz w:val="24"/>
            <w:rPrChange w:id="655" w:author="Zhonghao Shen" w:date="2016-05-30T16:00:00Z">
              <w:rPr>
                <w:noProof/>
                <w:position w:val="-36"/>
                <w:sz w:val="24"/>
                <w:szCs w:val="22"/>
              </w:rPr>
            </w:rPrChange>
          </w:rPr>
          <w:pict>
            <v:shape id="_x0000_i1041" type="#_x0000_t75" style="width:3in;height:36.4pt">
              <v:imagedata r:id="rId53" o:title=""/>
            </v:shape>
          </w:pict>
        </w:r>
        <w:r w:rsidR="002A0C48" w:rsidRPr="001F4BC4" w:rsidDel="00623B9D">
          <w:rPr>
            <w:rFonts w:ascii="宋体" w:hAnsi="宋体"/>
            <w:sz w:val="24"/>
            <w:rPrChange w:id="656" w:author="Zhonghao Shen" w:date="2016-05-30T16:00:00Z">
              <w:rPr>
                <w:sz w:val="24"/>
              </w:rPr>
            </w:rPrChange>
          </w:rPr>
          <w:delText xml:space="preserve">          </w:delText>
        </w:r>
        <w:r w:rsidR="002A0C48" w:rsidRPr="001F4BC4" w:rsidDel="00623B9D">
          <w:rPr>
            <w:rFonts w:ascii="宋体" w:hAnsi="宋体"/>
            <w:sz w:val="24"/>
            <w:rPrChange w:id="657" w:author="Zhonghao Shen" w:date="2016-05-30T16:00:00Z">
              <w:rPr>
                <w:sz w:val="24"/>
              </w:rPr>
            </w:rPrChange>
          </w:rPr>
          <w:delText>（</w:delText>
        </w:r>
        <w:r w:rsidR="008022D6" w:rsidRPr="001F4BC4" w:rsidDel="00623B9D">
          <w:rPr>
            <w:rFonts w:ascii="宋体" w:hAnsi="宋体"/>
            <w:sz w:val="24"/>
            <w:rPrChange w:id="658" w:author="Zhonghao Shen" w:date="2016-05-30T16:00:00Z">
              <w:rPr>
                <w:sz w:val="24"/>
              </w:rPr>
            </w:rPrChange>
          </w:rPr>
          <w:delText>5</w:delText>
        </w:r>
        <w:r w:rsidR="002A0C48" w:rsidRPr="001F4BC4" w:rsidDel="00623B9D">
          <w:rPr>
            <w:rFonts w:ascii="宋体" w:hAnsi="宋体"/>
            <w:sz w:val="24"/>
            <w:rPrChange w:id="659" w:author="Zhonghao Shen" w:date="2016-05-30T16:00:00Z">
              <w:rPr>
                <w:sz w:val="24"/>
              </w:rPr>
            </w:rPrChange>
          </w:rPr>
          <w:delText>.</w:delText>
        </w:r>
        <w:r w:rsidR="008022D6" w:rsidRPr="001F4BC4" w:rsidDel="00623B9D">
          <w:rPr>
            <w:rFonts w:ascii="宋体" w:hAnsi="宋体"/>
            <w:sz w:val="24"/>
            <w:rPrChange w:id="660" w:author="Zhonghao Shen" w:date="2016-05-30T16:00:00Z">
              <w:rPr>
                <w:sz w:val="24"/>
              </w:rPr>
            </w:rPrChange>
          </w:rPr>
          <w:delText>3</w:delText>
        </w:r>
        <w:r w:rsidR="002A0C48" w:rsidRPr="001F4BC4" w:rsidDel="00623B9D">
          <w:rPr>
            <w:rFonts w:ascii="宋体" w:hAnsi="宋体"/>
            <w:sz w:val="24"/>
            <w:rPrChange w:id="661" w:author="Zhonghao Shen" w:date="2016-05-30T16:00:00Z">
              <w:rPr>
                <w:sz w:val="24"/>
              </w:rPr>
            </w:rPrChange>
          </w:rPr>
          <w:delText>）</w:delText>
        </w:r>
      </w:del>
    </w:p>
    <w:p w:rsidR="002A0C48" w:rsidRPr="001F4BC4" w:rsidDel="00623B9D" w:rsidRDefault="002A0C48" w:rsidP="002A0C48">
      <w:pPr>
        <w:spacing w:line="360" w:lineRule="auto"/>
        <w:ind w:right="15"/>
        <w:rPr>
          <w:del w:id="662" w:author="Zhonghao Shen" w:date="2016-05-30T15:56:00Z"/>
          <w:rFonts w:ascii="宋体" w:hAnsi="宋体"/>
          <w:sz w:val="24"/>
          <w:rPrChange w:id="663" w:author="Zhonghao Shen" w:date="2016-05-30T16:00:00Z">
            <w:rPr>
              <w:del w:id="664" w:author="Zhonghao Shen" w:date="2016-05-30T15:56:00Z"/>
              <w:sz w:val="24"/>
            </w:rPr>
          </w:rPrChange>
        </w:rPr>
      </w:pPr>
      <w:del w:id="665" w:author="Zhonghao Shen" w:date="2016-05-30T15:56:00Z">
        <w:r w:rsidRPr="001F4BC4" w:rsidDel="00623B9D">
          <w:rPr>
            <w:rFonts w:ascii="宋体" w:hAnsi="宋体"/>
            <w:sz w:val="24"/>
            <w:rPrChange w:id="666" w:author="Zhonghao Shen" w:date="2016-05-30T16:00:00Z">
              <w:rPr>
                <w:sz w:val="24"/>
              </w:rPr>
            </w:rPrChange>
          </w:rPr>
          <w:delText>其中，</w:delText>
        </w:r>
        <w:r w:rsidR="001907FF" w:rsidRPr="001F4BC4" w:rsidDel="00623B9D">
          <w:rPr>
            <w:rFonts w:ascii="宋体" w:hAnsi="宋体"/>
            <w:sz w:val="24"/>
            <w:rPrChange w:id="667" w:author="Zhonghao Shen" w:date="2016-05-30T16:00:00Z">
              <w:rPr>
                <w:position w:val="-12"/>
                <w:sz w:val="24"/>
                <w:szCs w:val="22"/>
              </w:rPr>
            </w:rPrChange>
          </w:rPr>
          <w:pict>
            <v:shape id="_x0000_i1042" type="#_x0000_t75" style="width:15.25pt;height:17.8pt">
              <v:imagedata r:id="rId54" o:title=""/>
            </v:shape>
          </w:pict>
        </w:r>
        <w:r w:rsidRPr="001F4BC4" w:rsidDel="00623B9D">
          <w:rPr>
            <w:rFonts w:ascii="宋体" w:hAnsi="宋体"/>
            <w:sz w:val="24"/>
            <w:rPrChange w:id="668" w:author="Zhonghao Shen" w:date="2016-05-30T16:00:00Z">
              <w:rPr>
                <w:sz w:val="24"/>
              </w:rPr>
            </w:rPrChange>
          </w:rPr>
          <w:delText>，</w:delText>
        </w:r>
        <w:r w:rsidR="001907FF" w:rsidRPr="001F4BC4" w:rsidDel="00623B9D">
          <w:rPr>
            <w:rFonts w:ascii="宋体" w:hAnsi="宋体"/>
            <w:sz w:val="24"/>
            <w:rPrChange w:id="669" w:author="Zhonghao Shen" w:date="2016-05-30T16:00:00Z">
              <w:rPr>
                <w:noProof/>
                <w:position w:val="-12"/>
                <w:sz w:val="24"/>
              </w:rPr>
            </w:rPrChange>
          </w:rPr>
          <w:pict>
            <v:shape id="_x0000_i1043" type="#_x0000_t75" style="width:50.8pt;height:17.8pt">
              <v:imagedata r:id="rId55" o:title=""/>
            </v:shape>
          </w:pict>
        </w:r>
        <w:r w:rsidRPr="001F4BC4" w:rsidDel="00623B9D">
          <w:rPr>
            <w:rFonts w:ascii="宋体" w:hAnsi="宋体"/>
            <w:sz w:val="24"/>
            <w:rPrChange w:id="670" w:author="Zhonghao Shen" w:date="2016-05-30T16:00:00Z">
              <w:rPr>
                <w:sz w:val="24"/>
              </w:rPr>
            </w:rPrChange>
          </w:rPr>
          <w:delText>表示步长序列；</w:delText>
        </w:r>
        <w:r w:rsidR="001907FF" w:rsidRPr="001F4BC4" w:rsidDel="00623B9D">
          <w:rPr>
            <w:rFonts w:ascii="宋体" w:hAnsi="宋体"/>
            <w:sz w:val="24"/>
            <w:rPrChange w:id="671" w:author="Zhonghao Shen" w:date="2016-05-30T16:00:00Z">
              <w:rPr>
                <w:position w:val="-6"/>
                <w:sz w:val="24"/>
              </w:rPr>
            </w:rPrChange>
          </w:rPr>
          <w:pict>
            <v:shape id="_x0000_i1044" type="#_x0000_t75" style="width:11pt;height:14.4pt">
              <v:imagedata r:id="rId56" o:title=""/>
            </v:shape>
          </w:pict>
        </w:r>
        <w:r w:rsidRPr="001F4BC4" w:rsidDel="00623B9D">
          <w:rPr>
            <w:rFonts w:ascii="宋体" w:hAnsi="宋体"/>
            <w:sz w:val="24"/>
            <w:rPrChange w:id="672" w:author="Zhonghao Shen" w:date="2016-05-30T16:00:00Z">
              <w:rPr>
                <w:sz w:val="24"/>
              </w:rPr>
            </w:rPrChange>
          </w:rPr>
          <w:delText>，</w:delText>
        </w:r>
        <w:r w:rsidR="001907FF" w:rsidRPr="001F4BC4" w:rsidDel="00623B9D">
          <w:rPr>
            <w:rFonts w:ascii="宋体" w:hAnsi="宋体"/>
            <w:sz w:val="24"/>
            <w:rPrChange w:id="673" w:author="Zhonghao Shen" w:date="2016-05-30T16:00:00Z">
              <w:rPr>
                <w:position w:val="-10"/>
                <w:sz w:val="24"/>
              </w:rPr>
            </w:rPrChange>
          </w:rPr>
          <w:pict>
            <v:shape id="_x0000_i1045" type="#_x0000_t75" style="width:11.85pt;height:12.7pt">
              <v:imagedata r:id="rId57" o:title=""/>
            </v:shape>
          </w:pict>
        </w:r>
        <w:r w:rsidRPr="001F4BC4" w:rsidDel="00623B9D">
          <w:rPr>
            <w:rFonts w:ascii="宋体" w:hAnsi="宋体"/>
            <w:sz w:val="24"/>
            <w:rPrChange w:id="674" w:author="Zhonghao Shen" w:date="2016-05-30T16:00:00Z">
              <w:rPr>
                <w:sz w:val="24"/>
              </w:rPr>
            </w:rPrChange>
          </w:rPr>
          <w:delText>为权重系数；</w:delText>
        </w:r>
        <w:r w:rsidR="001907FF" w:rsidRPr="001F4BC4" w:rsidDel="00623B9D">
          <w:rPr>
            <w:rFonts w:ascii="宋体" w:hAnsi="宋体"/>
            <w:sz w:val="24"/>
            <w:rPrChange w:id="675" w:author="Zhonghao Shen" w:date="2016-05-30T16:00:00Z">
              <w:rPr>
                <w:position w:val="-6"/>
                <w:sz w:val="24"/>
              </w:rPr>
            </w:rPrChange>
          </w:rPr>
          <w:pict>
            <v:shape id="_x0000_i1046" type="#_x0000_t75" style="width:10.15pt;height:11pt">
              <v:imagedata r:id="rId58" o:title=""/>
            </v:shape>
          </w:pict>
        </w:r>
        <w:r w:rsidRPr="001F4BC4" w:rsidDel="00623B9D">
          <w:rPr>
            <w:rFonts w:ascii="宋体" w:hAnsi="宋体"/>
            <w:sz w:val="24"/>
            <w:rPrChange w:id="676" w:author="Zhonghao Shen" w:date="2016-05-30T16:00:00Z">
              <w:rPr>
                <w:sz w:val="24"/>
              </w:rPr>
            </w:rPrChange>
          </w:rPr>
          <w:delText>为一个充分小的正数。</w:delText>
        </w:r>
      </w:del>
    </w:p>
    <w:p w:rsidR="002A0C48" w:rsidRPr="001F4BC4" w:rsidDel="00623B9D" w:rsidRDefault="002A0C48" w:rsidP="002A0C48">
      <w:pPr>
        <w:spacing w:line="360" w:lineRule="auto"/>
        <w:ind w:right="15" w:firstLine="420"/>
        <w:rPr>
          <w:del w:id="677" w:author="Zhonghao Shen" w:date="2016-05-30T15:56:00Z"/>
          <w:rFonts w:ascii="宋体" w:hAnsi="宋体"/>
          <w:sz w:val="24"/>
          <w:rPrChange w:id="678" w:author="Zhonghao Shen" w:date="2016-05-30T16:00:00Z">
            <w:rPr>
              <w:del w:id="679" w:author="Zhonghao Shen" w:date="2016-05-30T15:56:00Z"/>
              <w:sz w:val="24"/>
            </w:rPr>
          </w:rPrChange>
        </w:rPr>
      </w:pPr>
      <w:del w:id="680" w:author="Zhonghao Shen" w:date="2016-05-30T15:56:00Z">
        <w:r w:rsidRPr="001F4BC4" w:rsidDel="00623B9D">
          <w:rPr>
            <w:rFonts w:ascii="宋体" w:hAnsi="宋体"/>
            <w:sz w:val="24"/>
            <w:rPrChange w:id="681" w:author="Zhonghao Shen" w:date="2016-05-30T16:00:00Z">
              <w:rPr>
                <w:sz w:val="24"/>
              </w:rPr>
            </w:rPrChange>
          </w:rPr>
          <w:delText>该算法计算过程是先将</w:delText>
        </w:r>
        <w:r w:rsidR="001907FF" w:rsidRPr="001F4BC4" w:rsidDel="00623B9D">
          <w:rPr>
            <w:rFonts w:ascii="宋体" w:hAnsi="宋体"/>
            <w:sz w:val="24"/>
            <w:rPrChange w:id="682" w:author="Zhonghao Shen" w:date="2016-05-30T16:00:00Z">
              <w:rPr>
                <w:position w:val="-6"/>
                <w:sz w:val="24"/>
              </w:rPr>
            </w:rPrChange>
          </w:rPr>
          <w:pict>
            <v:shape id="_x0000_i1047" type="#_x0000_t75" style="width:11pt;height:14.4pt">
              <v:imagedata r:id="rId56" o:title=""/>
            </v:shape>
          </w:pict>
        </w:r>
        <w:r w:rsidRPr="001F4BC4" w:rsidDel="00623B9D">
          <w:rPr>
            <w:rFonts w:ascii="宋体" w:hAnsi="宋体"/>
            <w:sz w:val="24"/>
            <w:rPrChange w:id="683" w:author="Zhonghao Shen" w:date="2016-05-30T16:00:00Z">
              <w:rPr>
                <w:sz w:val="24"/>
              </w:rPr>
            </w:rPrChange>
          </w:rPr>
          <w:delText>和</w:delText>
        </w:r>
        <w:r w:rsidR="001907FF" w:rsidRPr="001F4BC4" w:rsidDel="00623B9D">
          <w:rPr>
            <w:rFonts w:ascii="宋体" w:hAnsi="宋体"/>
            <w:sz w:val="24"/>
            <w:rPrChange w:id="684" w:author="Zhonghao Shen" w:date="2016-05-30T16:00:00Z">
              <w:rPr>
                <w:position w:val="-10"/>
                <w:sz w:val="24"/>
              </w:rPr>
            </w:rPrChange>
          </w:rPr>
          <w:pict>
            <v:shape id="_x0000_i1048" type="#_x0000_t75" style="width:11.85pt;height:12.7pt">
              <v:imagedata r:id="rId57" o:title=""/>
            </v:shape>
          </w:pict>
        </w:r>
        <w:r w:rsidRPr="001F4BC4" w:rsidDel="00623B9D">
          <w:rPr>
            <w:rFonts w:ascii="宋体" w:hAnsi="宋体"/>
            <w:sz w:val="24"/>
            <w:rPrChange w:id="685" w:author="Zhonghao Shen" w:date="2016-05-30T16:00:00Z">
              <w:rPr>
                <w:sz w:val="24"/>
              </w:rPr>
            </w:rPrChange>
          </w:rPr>
          <w:delText>固定在一个合适的值，在特定的步长序列</w:delText>
        </w:r>
        <w:r w:rsidR="001907FF" w:rsidRPr="001F4BC4" w:rsidDel="00623B9D">
          <w:rPr>
            <w:rFonts w:ascii="宋体" w:hAnsi="宋体"/>
            <w:sz w:val="24"/>
            <w:rPrChange w:id="686" w:author="Zhonghao Shen" w:date="2016-05-30T16:00:00Z">
              <w:rPr>
                <w:position w:val="-12"/>
                <w:sz w:val="24"/>
                <w:szCs w:val="22"/>
              </w:rPr>
            </w:rPrChange>
          </w:rPr>
          <w:pict>
            <v:shape id="_x0000_i1049" type="#_x0000_t75" style="width:15.25pt;height:17.8pt">
              <v:imagedata r:id="rId54" o:title=""/>
            </v:shape>
          </w:pict>
        </w:r>
        <w:r w:rsidRPr="001F4BC4" w:rsidDel="00623B9D">
          <w:rPr>
            <w:rFonts w:ascii="宋体" w:hAnsi="宋体"/>
            <w:sz w:val="24"/>
            <w:rPrChange w:id="687" w:author="Zhonghao Shen" w:date="2016-05-30T16:00:00Z">
              <w:rPr>
                <w:sz w:val="24"/>
              </w:rPr>
            </w:rPrChange>
          </w:rPr>
          <w:delText>和</w:delText>
        </w:r>
        <w:r w:rsidR="001907FF" w:rsidRPr="001F4BC4" w:rsidDel="00623B9D">
          <w:rPr>
            <w:rFonts w:ascii="宋体" w:hAnsi="宋体"/>
            <w:sz w:val="24"/>
            <w:rPrChange w:id="688" w:author="Zhonghao Shen" w:date="2016-05-30T16:00:00Z">
              <w:rPr>
                <w:noProof/>
                <w:position w:val="-12"/>
                <w:sz w:val="24"/>
              </w:rPr>
            </w:rPrChange>
          </w:rPr>
          <w:pict>
            <v:shape id="_x0000_i1050" type="#_x0000_t75" style="width:14.4pt;height:17.8pt">
              <v:imagedata r:id="rId59" o:title=""/>
            </v:shape>
          </w:pict>
        </w:r>
        <w:r w:rsidRPr="001F4BC4" w:rsidDel="00623B9D">
          <w:rPr>
            <w:rFonts w:ascii="宋体" w:hAnsi="宋体"/>
            <w:sz w:val="24"/>
            <w:rPrChange w:id="689" w:author="Zhonghao Shen" w:date="2016-05-30T16:00:00Z">
              <w:rPr>
                <w:sz w:val="24"/>
              </w:rPr>
            </w:rPrChange>
          </w:rPr>
          <w:delText>下，再利用系统的输入和输出数据进行计算得出伪偏导数</w:delText>
        </w:r>
        <w:r w:rsidR="001907FF" w:rsidRPr="001F4BC4" w:rsidDel="00623B9D">
          <w:rPr>
            <w:rFonts w:ascii="宋体" w:hAnsi="宋体"/>
            <w:sz w:val="24"/>
            <w:rPrChange w:id="690" w:author="Zhonghao Shen" w:date="2016-05-30T16:00:00Z">
              <w:rPr>
                <w:position w:val="-10"/>
                <w:sz w:val="24"/>
              </w:rPr>
            </w:rPrChange>
          </w:rPr>
          <w:pict>
            <v:shape id="_x0000_i1051" type="#_x0000_t75" style="width:26.25pt;height:16.95pt">
              <v:imagedata r:id="rId60" o:title=""/>
            </v:shape>
          </w:pict>
        </w:r>
        <w:r w:rsidRPr="001F4BC4" w:rsidDel="00623B9D">
          <w:rPr>
            <w:rFonts w:ascii="宋体" w:hAnsi="宋体"/>
            <w:sz w:val="24"/>
            <w:rPrChange w:id="691" w:author="Zhonghao Shen" w:date="2016-05-30T16:00:00Z">
              <w:rPr>
                <w:sz w:val="24"/>
              </w:rPr>
            </w:rPrChange>
          </w:rPr>
          <w:delText>的在线估计值，然后利用控制律算法输出当前步长的控制量，对被控系统进行反馈控制。这样取得一组新的时刻的观测数据，再用来估计下一时刻的伪偏导数，如此循环下去，实现整个控制过程。在</w:delText>
        </w:r>
        <w:r w:rsidRPr="001F4BC4" w:rsidDel="00623B9D">
          <w:rPr>
            <w:rFonts w:ascii="宋体" w:hAnsi="宋体"/>
            <w:sz w:val="24"/>
            <w:rPrChange w:id="692" w:author="Zhonghao Shen" w:date="2016-05-30T16:00:00Z">
              <w:rPr>
                <w:sz w:val="24"/>
              </w:rPr>
            </w:rPrChange>
          </w:rPr>
          <w:delText>CFDL-MFAC</w:delText>
        </w:r>
        <w:r w:rsidRPr="001F4BC4" w:rsidDel="00623B9D">
          <w:rPr>
            <w:rFonts w:ascii="宋体" w:hAnsi="宋体"/>
            <w:sz w:val="24"/>
            <w:rPrChange w:id="693" w:author="Zhonghao Shen" w:date="2016-05-30T16:00:00Z">
              <w:rPr>
                <w:sz w:val="24"/>
              </w:rPr>
            </w:rPrChange>
          </w:rPr>
          <w:delText>控制算法实现中，实际上仅有系统的伪偏导数需要在线调整，因而计算量较小，耗时短，易于实现。</w:delText>
        </w:r>
      </w:del>
    </w:p>
    <w:p w:rsidR="004F52FA" w:rsidRPr="001F4BC4" w:rsidDel="00623B9D" w:rsidRDefault="004F52FA" w:rsidP="006F248B">
      <w:pPr>
        <w:pStyle w:val="4"/>
        <w:rPr>
          <w:del w:id="694" w:author="Zhonghao Shen" w:date="2016-05-30T15:56:00Z"/>
          <w:rFonts w:ascii="宋体" w:hAnsi="宋体"/>
          <w:sz w:val="24"/>
          <w:rPrChange w:id="695" w:author="Zhonghao Shen" w:date="2016-05-30T16:00:00Z">
            <w:rPr>
              <w:del w:id="696" w:author="Zhonghao Shen" w:date="2016-05-30T15:56:00Z"/>
              <w:rFonts w:ascii="Times New Roman" w:hAnsi="Times New Roman"/>
              <w:b w:val="0"/>
            </w:rPr>
          </w:rPrChange>
        </w:rPr>
      </w:pPr>
      <w:del w:id="697" w:author="Zhonghao Shen" w:date="2016-05-30T15:56:00Z">
        <w:r w:rsidRPr="001F4BC4" w:rsidDel="00623B9D">
          <w:rPr>
            <w:rFonts w:ascii="宋体" w:hAnsi="宋体"/>
            <w:b w:val="0"/>
            <w:sz w:val="24"/>
            <w:rPrChange w:id="698" w:author="Zhonghao Shen" w:date="2016-05-30T16:00:00Z">
              <w:rPr>
                <w:rFonts w:ascii="Times New Roman" w:hAnsi="Times New Roman"/>
                <w:b w:val="0"/>
              </w:rPr>
            </w:rPrChange>
          </w:rPr>
          <w:delText>UC</w:delText>
        </w:r>
        <w:r w:rsidRPr="001F4BC4" w:rsidDel="00623B9D">
          <w:rPr>
            <w:rFonts w:ascii="宋体" w:hAnsi="宋体"/>
            <w:b w:val="0"/>
            <w:sz w:val="24"/>
            <w:rPrChange w:id="699" w:author="Zhonghao Shen" w:date="2016-05-30T16:00:00Z">
              <w:rPr>
                <w:rFonts w:ascii="Times New Roman" w:hAnsi="Times New Roman"/>
                <w:b w:val="0"/>
              </w:rPr>
            </w:rPrChange>
          </w:rPr>
          <w:delText>控制器设计</w:delText>
        </w:r>
      </w:del>
    </w:p>
    <w:p w:rsidR="00CC0609" w:rsidRPr="001F4BC4" w:rsidDel="00623B9D" w:rsidRDefault="00CC0609" w:rsidP="00CC0609">
      <w:pPr>
        <w:pStyle w:val="a0"/>
        <w:snapToGrid w:val="0"/>
        <w:spacing w:line="360" w:lineRule="auto"/>
        <w:ind w:firstLine="480"/>
        <w:rPr>
          <w:del w:id="700" w:author="Zhonghao Shen" w:date="2016-05-30T15:56:00Z"/>
          <w:rFonts w:ascii="宋体" w:hAnsi="宋体"/>
          <w:sz w:val="24"/>
          <w:rPrChange w:id="701" w:author="Zhonghao Shen" w:date="2016-05-30T16:00:00Z">
            <w:rPr>
              <w:del w:id="702" w:author="Zhonghao Shen" w:date="2016-05-30T15:56:00Z"/>
              <w:sz w:val="24"/>
            </w:rPr>
          </w:rPrChange>
        </w:rPr>
      </w:pPr>
      <w:del w:id="703" w:author="Zhonghao Shen" w:date="2016-05-30T15:56:00Z">
        <w:r w:rsidRPr="001F4BC4" w:rsidDel="00623B9D">
          <w:rPr>
            <w:rFonts w:ascii="宋体" w:hAnsi="宋体"/>
            <w:sz w:val="24"/>
            <w:rPrChange w:id="704" w:author="Zhonghao Shen" w:date="2016-05-30T16:00:00Z">
              <w:rPr>
                <w:sz w:val="24"/>
              </w:rPr>
            </w:rPrChange>
          </w:rPr>
          <w:delText>实现去伪控制首先需要确定的是候选控制器集合。</w:delText>
        </w:r>
        <w:r w:rsidRPr="001F4BC4" w:rsidDel="00623B9D">
          <w:rPr>
            <w:rFonts w:ascii="宋体" w:hAnsi="宋体"/>
            <w:sz w:val="24"/>
            <w:rPrChange w:id="705" w:author="Zhonghao Shen" w:date="2016-05-30T16:00:00Z">
              <w:rPr>
                <w:sz w:val="24"/>
              </w:rPr>
            </w:rPrChange>
          </w:rPr>
          <w:delText xml:space="preserve">PID </w:delText>
        </w:r>
        <w:r w:rsidRPr="001F4BC4" w:rsidDel="00623B9D">
          <w:rPr>
            <w:rFonts w:ascii="宋体" w:hAnsi="宋体"/>
            <w:sz w:val="24"/>
            <w:rPrChange w:id="706" w:author="Zhonghao Shen" w:date="2016-05-30T16:00:00Z">
              <w:rPr>
                <w:sz w:val="24"/>
              </w:rPr>
            </w:rPrChange>
          </w:rPr>
          <w:delText>控制由于其本身易实现且适应性强的特点，在工业控制领域有着广泛的应用。将传统的控制器选定为</w:delText>
        </w:r>
        <w:r w:rsidRPr="001F4BC4" w:rsidDel="00623B9D">
          <w:rPr>
            <w:rFonts w:ascii="宋体" w:hAnsi="宋体"/>
            <w:sz w:val="24"/>
            <w:rPrChange w:id="707" w:author="Zhonghao Shen" w:date="2016-05-30T16:00:00Z">
              <w:rPr>
                <w:sz w:val="24"/>
              </w:rPr>
            </w:rPrChange>
          </w:rPr>
          <w:delText>PID</w:delText>
        </w:r>
        <w:r w:rsidRPr="001F4BC4" w:rsidDel="00623B9D">
          <w:rPr>
            <w:rFonts w:ascii="宋体" w:hAnsi="宋体"/>
            <w:sz w:val="24"/>
            <w:rPrChange w:id="708" w:author="Zhonghao Shen" w:date="2016-05-30T16:00:00Z">
              <w:rPr>
                <w:sz w:val="24"/>
              </w:rPr>
            </w:rPrChange>
          </w:rPr>
          <w:delText>控制器，具有实际应用价值。对</w:delText>
        </w:r>
        <w:r w:rsidRPr="001F4BC4" w:rsidDel="00623B9D">
          <w:rPr>
            <w:rFonts w:ascii="宋体" w:hAnsi="宋体"/>
            <w:sz w:val="24"/>
            <w:rPrChange w:id="709" w:author="Zhonghao Shen" w:date="2016-05-30T16:00:00Z">
              <w:rPr>
                <w:sz w:val="24"/>
              </w:rPr>
            </w:rPrChange>
          </w:rPr>
          <w:delText xml:space="preserve">PID </w:delText>
        </w:r>
        <w:r w:rsidRPr="001F4BC4" w:rsidDel="00623B9D">
          <w:rPr>
            <w:rFonts w:ascii="宋体" w:hAnsi="宋体"/>
            <w:sz w:val="24"/>
            <w:rPrChange w:id="710" w:author="Zhonghao Shen" w:date="2016-05-30T16:00:00Z">
              <w:rPr>
                <w:sz w:val="24"/>
              </w:rPr>
            </w:rPrChange>
          </w:rPr>
          <w:delText>控制器的</w:delText>
        </w:r>
        <w:r w:rsidRPr="001F4BC4" w:rsidDel="00623B9D">
          <w:rPr>
            <w:rFonts w:ascii="宋体" w:hAnsi="宋体"/>
            <w:sz w:val="24"/>
            <w:rPrChange w:id="711" w:author="Zhonghao Shen" w:date="2016-05-30T16:00:00Z">
              <w:rPr>
                <w:sz w:val="24"/>
              </w:rPr>
            </w:rPrChange>
          </w:rPr>
          <w:delText>3</w:delText>
        </w:r>
        <w:r w:rsidRPr="001F4BC4" w:rsidDel="00623B9D">
          <w:rPr>
            <w:rFonts w:ascii="宋体" w:hAnsi="宋体"/>
            <w:sz w:val="24"/>
            <w:rPrChange w:id="712" w:author="Zhonghao Shen" w:date="2016-05-30T16:00:00Z">
              <w:rPr>
                <w:sz w:val="24"/>
              </w:rPr>
            </w:rPrChange>
          </w:rPr>
          <w:delText>个控制参数</w:delText>
        </w:r>
        <w:r w:rsidRPr="001F4BC4" w:rsidDel="00623B9D">
          <w:rPr>
            <w:rFonts w:ascii="宋体" w:hAnsi="宋体"/>
            <w:sz w:val="24"/>
            <w:rPrChange w:id="713" w:author="Zhonghao Shen" w:date="2016-05-30T16:00:00Z">
              <w:rPr>
                <w:position w:val="-4"/>
                <w:sz w:val="24"/>
              </w:rPr>
            </w:rPrChange>
          </w:rPr>
          <w:object w:dxaOrig="390" w:dyaOrig="255">
            <v:shape id="_x0000_i1052" type="#_x0000_t75" style="width:19.5pt;height:12.7pt" o:ole="">
              <v:imagedata r:id="rId61" o:title=""/>
            </v:shape>
            <o:OLEObject Type="Embed" ProgID="Equation.DSMT4" ShapeID="_x0000_i1052" DrawAspect="Content" ObjectID="_1526131897" r:id="rId62"/>
          </w:object>
        </w:r>
        <w:r w:rsidRPr="001F4BC4" w:rsidDel="00623B9D">
          <w:rPr>
            <w:rFonts w:ascii="宋体" w:hAnsi="宋体"/>
            <w:sz w:val="24"/>
            <w:rPrChange w:id="714" w:author="Zhonghao Shen" w:date="2016-05-30T16:00:00Z">
              <w:rPr>
                <w:sz w:val="24"/>
              </w:rPr>
            </w:rPrChange>
          </w:rPr>
          <w:delText>、</w:delText>
        </w:r>
        <w:r w:rsidRPr="001F4BC4" w:rsidDel="00623B9D">
          <w:rPr>
            <w:rFonts w:ascii="宋体" w:hAnsi="宋体"/>
            <w:sz w:val="24"/>
            <w:rPrChange w:id="715" w:author="Zhonghao Shen" w:date="2016-05-30T16:00:00Z">
              <w:rPr>
                <w:position w:val="-4"/>
                <w:sz w:val="24"/>
              </w:rPr>
            </w:rPrChange>
          </w:rPr>
          <w:object w:dxaOrig="360" w:dyaOrig="255">
            <v:shape id="_x0000_i1053" type="#_x0000_t75" style="width:17.8pt;height:12.7pt" o:ole="">
              <v:imagedata r:id="rId63" o:title=""/>
            </v:shape>
            <o:OLEObject Type="Embed" ProgID="Equation.DSMT4" ShapeID="_x0000_i1053" DrawAspect="Content" ObjectID="_1526131898" r:id="rId64"/>
          </w:object>
        </w:r>
        <w:r w:rsidRPr="001F4BC4" w:rsidDel="00623B9D">
          <w:rPr>
            <w:rFonts w:ascii="宋体" w:hAnsi="宋体"/>
            <w:sz w:val="24"/>
            <w:rPrChange w:id="716" w:author="Zhonghao Shen" w:date="2016-05-30T16:00:00Z">
              <w:rPr>
                <w:sz w:val="24"/>
              </w:rPr>
            </w:rPrChange>
          </w:rPr>
          <w:delText>和</w:delText>
        </w:r>
        <w:r w:rsidRPr="001F4BC4" w:rsidDel="00623B9D">
          <w:rPr>
            <w:rFonts w:ascii="宋体" w:hAnsi="宋体"/>
            <w:sz w:val="24"/>
            <w:rPrChange w:id="717" w:author="Zhonghao Shen" w:date="2016-05-30T16:00:00Z">
              <w:rPr>
                <w:position w:val="-4"/>
                <w:sz w:val="24"/>
              </w:rPr>
            </w:rPrChange>
          </w:rPr>
          <w:object w:dxaOrig="420" w:dyaOrig="255">
            <v:shape id="_x0000_i1054" type="#_x0000_t75" style="width:21.2pt;height:12.7pt" o:ole="">
              <v:imagedata r:id="rId65" o:title=""/>
            </v:shape>
            <o:OLEObject Type="Embed" ProgID="Equation.DSMT4" ShapeID="_x0000_i1054" DrawAspect="Content" ObjectID="_1526131899" r:id="rId66"/>
          </w:object>
        </w:r>
        <w:r w:rsidRPr="001F4BC4" w:rsidDel="00623B9D">
          <w:rPr>
            <w:rFonts w:ascii="宋体" w:hAnsi="宋体"/>
            <w:sz w:val="24"/>
            <w:rPrChange w:id="718" w:author="Zhonghao Shen" w:date="2016-05-30T16:00:00Z">
              <w:rPr>
                <w:sz w:val="24"/>
              </w:rPr>
            </w:rPrChange>
          </w:rPr>
          <w:delText>进行自主选择构成候选控制器集合。</w:delText>
        </w:r>
        <w:r w:rsidRPr="001F4BC4" w:rsidDel="00623B9D">
          <w:rPr>
            <w:rFonts w:ascii="宋体" w:hAnsi="宋体"/>
            <w:sz w:val="24"/>
            <w:rPrChange w:id="719" w:author="Zhonghao Shen" w:date="2016-05-30T16:00:00Z">
              <w:rPr>
                <w:sz w:val="24"/>
              </w:rPr>
            </w:rPrChange>
          </w:rPr>
          <w:delText xml:space="preserve"> </w:delText>
        </w:r>
      </w:del>
    </w:p>
    <w:p w:rsidR="00CC0609" w:rsidRPr="001F4BC4" w:rsidDel="00623B9D" w:rsidRDefault="00CC0609" w:rsidP="00CC0609">
      <w:pPr>
        <w:pStyle w:val="a0"/>
        <w:ind w:firstLine="480"/>
        <w:rPr>
          <w:del w:id="720" w:author="Zhonghao Shen" w:date="2016-05-30T15:56:00Z"/>
          <w:rFonts w:ascii="宋体" w:hAnsi="宋体"/>
          <w:sz w:val="24"/>
          <w:rPrChange w:id="721" w:author="Zhonghao Shen" w:date="2016-05-30T16:00:00Z">
            <w:rPr>
              <w:del w:id="722" w:author="Zhonghao Shen" w:date="2016-05-30T15:56:00Z"/>
              <w:sz w:val="24"/>
            </w:rPr>
          </w:rPrChange>
        </w:rPr>
      </w:pPr>
      <w:del w:id="723" w:author="Zhonghao Shen" w:date="2016-05-30T15:56:00Z">
        <w:r w:rsidRPr="001F4BC4" w:rsidDel="00623B9D">
          <w:rPr>
            <w:rFonts w:ascii="宋体" w:hAnsi="宋体"/>
            <w:sz w:val="24"/>
            <w:rPrChange w:id="724" w:author="Zhonghao Shen" w:date="2016-05-30T16:00:00Z">
              <w:rPr>
                <w:sz w:val="24"/>
              </w:rPr>
            </w:rPrChange>
          </w:rPr>
          <w:delText>根据增量式</w:delText>
        </w:r>
        <w:r w:rsidRPr="001F4BC4" w:rsidDel="00623B9D">
          <w:rPr>
            <w:rFonts w:ascii="宋体" w:hAnsi="宋体"/>
            <w:sz w:val="24"/>
            <w:rPrChange w:id="725" w:author="Zhonghao Shen" w:date="2016-05-30T16:00:00Z">
              <w:rPr>
                <w:sz w:val="24"/>
              </w:rPr>
            </w:rPrChange>
          </w:rPr>
          <w:delText>PID</w:delText>
        </w:r>
        <w:r w:rsidRPr="001F4BC4" w:rsidDel="00623B9D">
          <w:rPr>
            <w:rFonts w:ascii="宋体" w:hAnsi="宋体"/>
            <w:sz w:val="24"/>
            <w:rPrChange w:id="726" w:author="Zhonghao Shen" w:date="2016-05-30T16:00:00Z">
              <w:rPr>
                <w:sz w:val="24"/>
              </w:rPr>
            </w:rPrChange>
          </w:rPr>
          <w:delText>算法得到每一组控制器对应的虚拟参考信号：</w:delText>
        </w:r>
      </w:del>
    </w:p>
    <w:p w:rsidR="00CC0609" w:rsidRPr="001F4BC4" w:rsidDel="00623B9D" w:rsidRDefault="00CC0609" w:rsidP="00CC0609">
      <w:pPr>
        <w:pStyle w:val="a0"/>
        <w:wordWrap w:val="0"/>
        <w:ind w:firstLine="480"/>
        <w:jc w:val="right"/>
        <w:rPr>
          <w:del w:id="727" w:author="Zhonghao Shen" w:date="2016-05-30T15:56:00Z"/>
          <w:rFonts w:ascii="宋体" w:hAnsi="宋体"/>
          <w:sz w:val="24"/>
          <w:rPrChange w:id="728" w:author="Zhonghao Shen" w:date="2016-05-30T16:00:00Z">
            <w:rPr>
              <w:del w:id="729" w:author="Zhonghao Shen" w:date="2016-05-30T15:56:00Z"/>
              <w:sz w:val="24"/>
            </w:rPr>
          </w:rPrChange>
        </w:rPr>
      </w:pPr>
      <w:del w:id="730" w:author="Zhonghao Shen" w:date="2016-05-30T15:56:00Z">
        <w:r w:rsidRPr="001F4BC4" w:rsidDel="00623B9D">
          <w:rPr>
            <w:rFonts w:ascii="宋体" w:hAnsi="宋体"/>
            <w:sz w:val="24"/>
            <w:rPrChange w:id="731" w:author="Zhonghao Shen" w:date="2016-05-30T16:00:00Z">
              <w:rPr>
                <w:position w:val="-30"/>
                <w:sz w:val="24"/>
              </w:rPr>
            </w:rPrChange>
          </w:rPr>
          <w:object w:dxaOrig="6480" w:dyaOrig="675">
            <v:shape id="_x0000_i1055" type="#_x0000_t75" style="width:324.4pt;height:33.9pt" o:ole="">
              <v:imagedata r:id="rId67" o:title=""/>
            </v:shape>
            <o:OLEObject Type="Embed" ProgID="Equation.DSMT4" ShapeID="_x0000_i1055" DrawAspect="Content" ObjectID="_1526131900" r:id="rId68"/>
          </w:object>
        </w:r>
        <w:r w:rsidRPr="001F4BC4" w:rsidDel="00623B9D">
          <w:rPr>
            <w:rFonts w:ascii="宋体" w:hAnsi="宋体"/>
            <w:sz w:val="24"/>
            <w:rPrChange w:id="732" w:author="Zhonghao Shen" w:date="2016-05-30T16:00:00Z">
              <w:rPr>
                <w:sz w:val="24"/>
              </w:rPr>
            </w:rPrChange>
          </w:rPr>
          <w:delText xml:space="preserve">  </w:delText>
        </w:r>
        <w:r w:rsidRPr="001F4BC4" w:rsidDel="00623B9D">
          <w:rPr>
            <w:rFonts w:ascii="宋体" w:hAnsi="宋体"/>
            <w:sz w:val="24"/>
            <w:rPrChange w:id="733" w:author="Zhonghao Shen" w:date="2016-05-30T16:00:00Z">
              <w:rPr>
                <w:sz w:val="24"/>
              </w:rPr>
            </w:rPrChange>
          </w:rPr>
          <w:delText>（</w:delText>
        </w:r>
        <w:r w:rsidR="008022D6" w:rsidRPr="001F4BC4" w:rsidDel="00623B9D">
          <w:rPr>
            <w:rFonts w:ascii="宋体" w:hAnsi="宋体"/>
            <w:sz w:val="24"/>
            <w:rPrChange w:id="734" w:author="Zhonghao Shen" w:date="2016-05-30T16:00:00Z">
              <w:rPr>
                <w:sz w:val="24"/>
              </w:rPr>
            </w:rPrChange>
          </w:rPr>
          <w:delText>5</w:delText>
        </w:r>
        <w:r w:rsidRPr="001F4BC4" w:rsidDel="00623B9D">
          <w:rPr>
            <w:rFonts w:ascii="宋体" w:hAnsi="宋体"/>
            <w:sz w:val="24"/>
            <w:rPrChange w:id="735" w:author="Zhonghao Shen" w:date="2016-05-30T16:00:00Z">
              <w:rPr>
                <w:sz w:val="24"/>
              </w:rPr>
            </w:rPrChange>
          </w:rPr>
          <w:delText>.</w:delText>
        </w:r>
        <w:r w:rsidR="008022D6" w:rsidRPr="001F4BC4" w:rsidDel="00623B9D">
          <w:rPr>
            <w:rFonts w:ascii="宋体" w:hAnsi="宋体"/>
            <w:sz w:val="24"/>
            <w:rPrChange w:id="736" w:author="Zhonghao Shen" w:date="2016-05-30T16:00:00Z">
              <w:rPr>
                <w:sz w:val="24"/>
              </w:rPr>
            </w:rPrChange>
          </w:rPr>
          <w:delText>4</w:delText>
        </w:r>
        <w:r w:rsidRPr="001F4BC4" w:rsidDel="00623B9D">
          <w:rPr>
            <w:rFonts w:ascii="宋体" w:hAnsi="宋体"/>
            <w:sz w:val="24"/>
            <w:rPrChange w:id="737" w:author="Zhonghao Shen" w:date="2016-05-30T16:00:00Z">
              <w:rPr>
                <w:sz w:val="24"/>
              </w:rPr>
            </w:rPrChange>
          </w:rPr>
          <w:delText>）</w:delText>
        </w:r>
      </w:del>
    </w:p>
    <w:p w:rsidR="00CC0609" w:rsidRPr="001F4BC4" w:rsidDel="00623B9D" w:rsidRDefault="00CC0609" w:rsidP="00CC0609">
      <w:pPr>
        <w:pStyle w:val="a0"/>
        <w:ind w:firstLine="480"/>
        <w:rPr>
          <w:del w:id="738" w:author="Zhonghao Shen" w:date="2016-05-30T15:56:00Z"/>
          <w:rFonts w:ascii="宋体" w:hAnsi="宋体"/>
          <w:sz w:val="24"/>
          <w:rPrChange w:id="739" w:author="Zhonghao Shen" w:date="2016-05-30T16:00:00Z">
            <w:rPr>
              <w:del w:id="740" w:author="Zhonghao Shen" w:date="2016-05-30T15:56:00Z"/>
              <w:sz w:val="24"/>
            </w:rPr>
          </w:rPrChange>
        </w:rPr>
      </w:pPr>
      <w:del w:id="741" w:author="Zhonghao Shen" w:date="2016-05-30T15:56:00Z">
        <w:r w:rsidRPr="001F4BC4" w:rsidDel="00623B9D">
          <w:rPr>
            <w:rFonts w:ascii="宋体" w:hAnsi="宋体"/>
            <w:sz w:val="24"/>
            <w:rPrChange w:id="742" w:author="Zhonghao Shen" w:date="2016-05-30T16:00:00Z">
              <w:rPr>
                <w:sz w:val="24"/>
              </w:rPr>
            </w:rPrChange>
          </w:rPr>
          <w:delText>相应的性能指标为</w:delText>
        </w:r>
      </w:del>
    </w:p>
    <w:p w:rsidR="00CC0609" w:rsidRPr="001F4BC4" w:rsidDel="00623B9D" w:rsidRDefault="00CC0609" w:rsidP="00CC0609">
      <w:pPr>
        <w:pStyle w:val="a0"/>
        <w:spacing w:line="360" w:lineRule="auto"/>
        <w:ind w:firstLine="480"/>
        <w:jc w:val="right"/>
        <w:rPr>
          <w:del w:id="743" w:author="Zhonghao Shen" w:date="2016-05-30T15:56:00Z"/>
          <w:rFonts w:ascii="宋体" w:hAnsi="宋体"/>
          <w:sz w:val="24"/>
          <w:rPrChange w:id="744" w:author="Zhonghao Shen" w:date="2016-05-30T16:00:00Z">
            <w:rPr>
              <w:del w:id="745" w:author="Zhonghao Shen" w:date="2016-05-30T15:56:00Z"/>
              <w:sz w:val="24"/>
            </w:rPr>
          </w:rPrChange>
        </w:rPr>
      </w:pPr>
      <w:del w:id="746" w:author="Zhonghao Shen" w:date="2016-05-30T15:56:00Z">
        <w:r w:rsidRPr="001F4BC4" w:rsidDel="00623B9D">
          <w:rPr>
            <w:rFonts w:ascii="宋体" w:hAnsi="宋体"/>
            <w:sz w:val="24"/>
            <w:rPrChange w:id="747" w:author="Zhonghao Shen" w:date="2016-05-30T16:00:00Z">
              <w:rPr>
                <w:position w:val="-36"/>
                <w:sz w:val="24"/>
              </w:rPr>
            </w:rPrChange>
          </w:rPr>
          <w:object w:dxaOrig="5460" w:dyaOrig="840">
            <v:shape id="_x0000_i1056" type="#_x0000_t75" style="width:272.75pt;height:42.35pt" o:ole="">
              <v:imagedata r:id="rId69" o:title=""/>
            </v:shape>
            <o:OLEObject Type="Embed" ProgID="Equation.DSMT4" ShapeID="_x0000_i1056" DrawAspect="Content" ObjectID="_1526131901" r:id="rId70"/>
          </w:object>
        </w:r>
        <w:r w:rsidRPr="001F4BC4" w:rsidDel="00623B9D">
          <w:rPr>
            <w:rFonts w:ascii="宋体" w:hAnsi="宋体"/>
            <w:sz w:val="24"/>
            <w:rPrChange w:id="748" w:author="Zhonghao Shen" w:date="2016-05-30T16:00:00Z">
              <w:rPr>
                <w:sz w:val="24"/>
              </w:rPr>
            </w:rPrChange>
          </w:rPr>
          <w:delText xml:space="preserve">       </w:delText>
        </w:r>
        <w:r w:rsidRPr="001F4BC4" w:rsidDel="00623B9D">
          <w:rPr>
            <w:rFonts w:ascii="宋体" w:hAnsi="宋体"/>
            <w:sz w:val="24"/>
            <w:rPrChange w:id="749" w:author="Zhonghao Shen" w:date="2016-05-30T16:00:00Z">
              <w:rPr>
                <w:sz w:val="24"/>
              </w:rPr>
            </w:rPrChange>
          </w:rPr>
          <w:delText>（</w:delText>
        </w:r>
        <w:r w:rsidR="008022D6" w:rsidRPr="001F4BC4" w:rsidDel="00623B9D">
          <w:rPr>
            <w:rFonts w:ascii="宋体" w:hAnsi="宋体"/>
            <w:sz w:val="24"/>
            <w:rPrChange w:id="750" w:author="Zhonghao Shen" w:date="2016-05-30T16:00:00Z">
              <w:rPr>
                <w:sz w:val="24"/>
              </w:rPr>
            </w:rPrChange>
          </w:rPr>
          <w:delText>5</w:delText>
        </w:r>
        <w:r w:rsidRPr="001F4BC4" w:rsidDel="00623B9D">
          <w:rPr>
            <w:rFonts w:ascii="宋体" w:hAnsi="宋体"/>
            <w:sz w:val="24"/>
            <w:rPrChange w:id="751" w:author="Zhonghao Shen" w:date="2016-05-30T16:00:00Z">
              <w:rPr>
                <w:sz w:val="24"/>
              </w:rPr>
            </w:rPrChange>
          </w:rPr>
          <w:delText>.</w:delText>
        </w:r>
        <w:r w:rsidR="008022D6" w:rsidRPr="001F4BC4" w:rsidDel="00623B9D">
          <w:rPr>
            <w:rFonts w:ascii="宋体" w:hAnsi="宋体"/>
            <w:sz w:val="24"/>
            <w:rPrChange w:id="752" w:author="Zhonghao Shen" w:date="2016-05-30T16:00:00Z">
              <w:rPr>
                <w:sz w:val="24"/>
              </w:rPr>
            </w:rPrChange>
          </w:rPr>
          <w:delText>5</w:delText>
        </w:r>
        <w:r w:rsidRPr="001F4BC4" w:rsidDel="00623B9D">
          <w:rPr>
            <w:rFonts w:ascii="宋体" w:hAnsi="宋体"/>
            <w:sz w:val="24"/>
            <w:rPrChange w:id="753" w:author="Zhonghao Shen" w:date="2016-05-30T16:00:00Z">
              <w:rPr>
                <w:sz w:val="24"/>
              </w:rPr>
            </w:rPrChange>
          </w:rPr>
          <w:delText>）</w:delText>
        </w:r>
      </w:del>
    </w:p>
    <w:p w:rsidR="00CC0609" w:rsidRPr="001F4BC4" w:rsidDel="00623B9D" w:rsidRDefault="00CC0609" w:rsidP="00CC0609">
      <w:pPr>
        <w:pStyle w:val="a0"/>
        <w:spacing w:line="360" w:lineRule="auto"/>
        <w:ind w:firstLine="480"/>
        <w:rPr>
          <w:del w:id="754" w:author="Zhonghao Shen" w:date="2016-05-30T15:56:00Z"/>
          <w:rFonts w:ascii="宋体" w:hAnsi="宋体"/>
          <w:sz w:val="24"/>
          <w:rPrChange w:id="755" w:author="Zhonghao Shen" w:date="2016-05-30T16:00:00Z">
            <w:rPr>
              <w:del w:id="756" w:author="Zhonghao Shen" w:date="2016-05-30T15:56:00Z"/>
            </w:rPr>
          </w:rPrChange>
        </w:rPr>
      </w:pPr>
      <w:del w:id="757" w:author="Zhonghao Shen" w:date="2016-05-30T15:56:00Z">
        <w:r w:rsidRPr="001F4BC4" w:rsidDel="00623B9D">
          <w:rPr>
            <w:rFonts w:ascii="宋体" w:hAnsi="宋体"/>
            <w:sz w:val="24"/>
            <w:rPrChange w:id="758" w:author="Zhonghao Shen" w:date="2016-05-30T16:00:00Z">
              <w:rPr>
                <w:sz w:val="24"/>
              </w:rPr>
            </w:rPrChange>
          </w:rPr>
          <w:delText>根据式（</w:delText>
        </w:r>
        <w:r w:rsidR="008022D6" w:rsidRPr="001F4BC4" w:rsidDel="00623B9D">
          <w:rPr>
            <w:rFonts w:ascii="宋体" w:hAnsi="宋体"/>
            <w:sz w:val="24"/>
            <w:rPrChange w:id="759" w:author="Zhonghao Shen" w:date="2016-05-30T16:00:00Z">
              <w:rPr>
                <w:sz w:val="24"/>
              </w:rPr>
            </w:rPrChange>
          </w:rPr>
          <w:delText>5</w:delText>
        </w:r>
        <w:r w:rsidRPr="001F4BC4" w:rsidDel="00623B9D">
          <w:rPr>
            <w:rFonts w:ascii="宋体" w:hAnsi="宋体"/>
            <w:sz w:val="24"/>
            <w:rPrChange w:id="760" w:author="Zhonghao Shen" w:date="2016-05-30T16:00:00Z">
              <w:rPr>
                <w:sz w:val="24"/>
              </w:rPr>
            </w:rPrChange>
          </w:rPr>
          <w:delText>.</w:delText>
        </w:r>
        <w:r w:rsidR="008022D6" w:rsidRPr="001F4BC4" w:rsidDel="00623B9D">
          <w:rPr>
            <w:rFonts w:ascii="宋体" w:hAnsi="宋体"/>
            <w:sz w:val="24"/>
            <w:rPrChange w:id="761" w:author="Zhonghao Shen" w:date="2016-05-30T16:00:00Z">
              <w:rPr>
                <w:sz w:val="24"/>
              </w:rPr>
            </w:rPrChange>
          </w:rPr>
          <w:delText>4</w:delText>
        </w:r>
        <w:r w:rsidRPr="001F4BC4" w:rsidDel="00623B9D">
          <w:rPr>
            <w:rFonts w:ascii="宋体" w:hAnsi="宋体"/>
            <w:sz w:val="24"/>
            <w:rPrChange w:id="762" w:author="Zhonghao Shen" w:date="2016-05-30T16:00:00Z">
              <w:rPr>
                <w:sz w:val="24"/>
              </w:rPr>
            </w:rPrChange>
          </w:rPr>
          <w:delText>）和（</w:delText>
        </w:r>
        <w:r w:rsidR="008022D6" w:rsidRPr="001F4BC4" w:rsidDel="00623B9D">
          <w:rPr>
            <w:rFonts w:ascii="宋体" w:hAnsi="宋体"/>
            <w:sz w:val="24"/>
            <w:rPrChange w:id="763" w:author="Zhonghao Shen" w:date="2016-05-30T16:00:00Z">
              <w:rPr>
                <w:sz w:val="24"/>
              </w:rPr>
            </w:rPrChange>
          </w:rPr>
          <w:delText>5</w:delText>
        </w:r>
        <w:r w:rsidRPr="001F4BC4" w:rsidDel="00623B9D">
          <w:rPr>
            <w:rFonts w:ascii="宋体" w:hAnsi="宋体"/>
            <w:sz w:val="24"/>
            <w:rPrChange w:id="764" w:author="Zhonghao Shen" w:date="2016-05-30T16:00:00Z">
              <w:rPr>
                <w:sz w:val="24"/>
              </w:rPr>
            </w:rPrChange>
          </w:rPr>
          <w:delText>.</w:delText>
        </w:r>
        <w:r w:rsidR="008022D6" w:rsidRPr="001F4BC4" w:rsidDel="00623B9D">
          <w:rPr>
            <w:rFonts w:ascii="宋体" w:hAnsi="宋体"/>
            <w:sz w:val="24"/>
            <w:rPrChange w:id="765" w:author="Zhonghao Shen" w:date="2016-05-30T16:00:00Z">
              <w:rPr>
                <w:sz w:val="24"/>
              </w:rPr>
            </w:rPrChange>
          </w:rPr>
          <w:delText>5</w:delText>
        </w:r>
        <w:r w:rsidRPr="001F4BC4" w:rsidDel="00623B9D">
          <w:rPr>
            <w:rFonts w:ascii="宋体" w:hAnsi="宋体"/>
            <w:sz w:val="24"/>
            <w:rPrChange w:id="766" w:author="Zhonghao Shen" w:date="2016-05-30T16:00:00Z">
              <w:rPr>
                <w:sz w:val="24"/>
              </w:rPr>
            </w:rPrChange>
          </w:rPr>
          <w:delText>）设计实现去伪控制，结合实际的碳纤维凝固浴过程的液</w:delText>
        </w:r>
        <w:r w:rsidRPr="001F4BC4" w:rsidDel="00623B9D">
          <w:rPr>
            <w:rFonts w:ascii="宋体" w:hAnsi="宋体"/>
            <w:sz w:val="24"/>
            <w:rPrChange w:id="767" w:author="Zhonghao Shen" w:date="2016-05-30T16:00:00Z">
              <w:rPr>
                <w:sz w:val="24"/>
              </w:rPr>
            </w:rPrChange>
          </w:rPr>
          <w:delText>-</w:delText>
        </w:r>
        <w:r w:rsidRPr="001F4BC4" w:rsidDel="00623B9D">
          <w:rPr>
            <w:rFonts w:ascii="宋体" w:hAnsi="宋体"/>
            <w:sz w:val="24"/>
            <w:rPrChange w:id="768" w:author="Zhonghao Shen" w:date="2016-05-30T16:00:00Z">
              <w:rPr>
                <w:sz w:val="24"/>
              </w:rPr>
            </w:rPrChange>
          </w:rPr>
          <w:delText>浓度耦合系统进行仿真研究。仿真总时间为</w:delText>
        </w:r>
        <w:r w:rsidRPr="001F4BC4" w:rsidDel="00623B9D">
          <w:rPr>
            <w:rFonts w:ascii="宋体" w:hAnsi="宋体"/>
            <w:sz w:val="24"/>
            <w:rPrChange w:id="769" w:author="Zhonghao Shen" w:date="2016-05-30T16:00:00Z">
              <w:rPr>
                <w:sz w:val="24"/>
              </w:rPr>
            </w:rPrChange>
          </w:rPr>
          <w:delText>500 s</w:delText>
        </w:r>
        <w:r w:rsidRPr="001F4BC4" w:rsidDel="00623B9D">
          <w:rPr>
            <w:rFonts w:ascii="宋体" w:hAnsi="宋体"/>
            <w:sz w:val="24"/>
            <w:rPrChange w:id="770" w:author="Zhonghao Shen" w:date="2016-05-30T16:00:00Z">
              <w:rPr>
                <w:sz w:val="24"/>
              </w:rPr>
            </w:rPrChange>
          </w:rPr>
          <w:delText>，液位初始值设置为</w:delText>
        </w:r>
        <w:r w:rsidRPr="001F4BC4" w:rsidDel="00623B9D">
          <w:rPr>
            <w:rFonts w:ascii="宋体" w:hAnsi="宋体"/>
            <w:sz w:val="24"/>
            <w:rPrChange w:id="771" w:author="Zhonghao Shen" w:date="2016-05-30T16:00:00Z">
              <w:rPr>
                <w:sz w:val="24"/>
              </w:rPr>
            </w:rPrChange>
          </w:rPr>
          <w:delText>1.0 m</w:delText>
        </w:r>
        <w:r w:rsidRPr="001F4BC4" w:rsidDel="00623B9D">
          <w:rPr>
            <w:rFonts w:ascii="宋体" w:hAnsi="宋体"/>
            <w:sz w:val="24"/>
            <w:rPrChange w:id="772" w:author="Zhonghao Shen" w:date="2016-05-30T16:00:00Z">
              <w:rPr>
                <w:sz w:val="24"/>
              </w:rPr>
            </w:rPrChange>
          </w:rPr>
          <w:delText>，浓度初始值设置为</w:delText>
        </w:r>
        <w:r w:rsidRPr="001F4BC4" w:rsidDel="00623B9D">
          <w:rPr>
            <w:rFonts w:ascii="宋体" w:hAnsi="宋体"/>
            <w:sz w:val="24"/>
            <w:rPrChange w:id="773" w:author="Zhonghao Shen" w:date="2016-05-30T16:00:00Z">
              <w:rPr>
                <w:sz w:val="24"/>
              </w:rPr>
            </w:rPrChange>
          </w:rPr>
          <w:delText>25 %</w:delText>
        </w:r>
        <w:r w:rsidRPr="001F4BC4" w:rsidDel="00623B9D">
          <w:rPr>
            <w:rFonts w:ascii="宋体" w:hAnsi="宋体"/>
            <w:sz w:val="24"/>
            <w:rPrChange w:id="774" w:author="Zhonghao Shen" w:date="2016-05-30T16:00:00Z">
              <w:rPr>
                <w:sz w:val="24"/>
              </w:rPr>
            </w:rPrChange>
          </w:rPr>
          <w:delText>。候选控制器集合由以下</w:delText>
        </w:r>
        <w:r w:rsidRPr="001F4BC4" w:rsidDel="00623B9D">
          <w:rPr>
            <w:rFonts w:ascii="宋体" w:hAnsi="宋体"/>
            <w:sz w:val="24"/>
            <w:rPrChange w:id="775" w:author="Zhonghao Shen" w:date="2016-05-30T16:00:00Z">
              <w:rPr>
                <w:sz w:val="24"/>
              </w:rPr>
            </w:rPrChange>
          </w:rPr>
          <w:delText>P</w:delText>
        </w:r>
        <w:r w:rsidRPr="001F4BC4" w:rsidDel="00623B9D">
          <w:rPr>
            <w:rFonts w:ascii="宋体" w:hAnsi="宋体"/>
            <w:sz w:val="24"/>
            <w:rPrChange w:id="776" w:author="Zhonghao Shen" w:date="2016-05-30T16:00:00Z">
              <w:rPr>
                <w:sz w:val="24"/>
              </w:rPr>
            </w:rPrChange>
          </w:rPr>
          <w:delText>、</w:delText>
        </w:r>
        <w:r w:rsidRPr="001F4BC4" w:rsidDel="00623B9D">
          <w:rPr>
            <w:rFonts w:ascii="宋体" w:hAnsi="宋体"/>
            <w:sz w:val="24"/>
            <w:rPrChange w:id="777" w:author="Zhonghao Shen" w:date="2016-05-30T16:00:00Z">
              <w:rPr>
                <w:sz w:val="24"/>
              </w:rPr>
            </w:rPrChange>
          </w:rPr>
          <w:delText>I</w:delText>
        </w:r>
        <w:r w:rsidRPr="001F4BC4" w:rsidDel="00623B9D">
          <w:rPr>
            <w:rFonts w:ascii="宋体" w:hAnsi="宋体"/>
            <w:sz w:val="24"/>
            <w:rPrChange w:id="778" w:author="Zhonghao Shen" w:date="2016-05-30T16:00:00Z">
              <w:rPr>
                <w:sz w:val="24"/>
              </w:rPr>
            </w:rPrChange>
          </w:rPr>
          <w:delText>、</w:delText>
        </w:r>
        <w:r w:rsidRPr="001F4BC4" w:rsidDel="00623B9D">
          <w:rPr>
            <w:rFonts w:ascii="宋体" w:hAnsi="宋体"/>
            <w:sz w:val="24"/>
            <w:rPrChange w:id="779" w:author="Zhonghao Shen" w:date="2016-05-30T16:00:00Z">
              <w:rPr>
                <w:sz w:val="24"/>
              </w:rPr>
            </w:rPrChange>
          </w:rPr>
          <w:delText xml:space="preserve">D </w:delText>
        </w:r>
        <w:r w:rsidRPr="001F4BC4" w:rsidDel="00623B9D">
          <w:rPr>
            <w:rFonts w:ascii="宋体" w:hAnsi="宋体"/>
            <w:sz w:val="24"/>
            <w:rPrChange w:id="780" w:author="Zhonghao Shen" w:date="2016-05-30T16:00:00Z">
              <w:rPr>
                <w:sz w:val="24"/>
              </w:rPr>
            </w:rPrChange>
          </w:rPr>
          <w:delText>组成的</w:delText>
        </w:r>
        <w:r w:rsidRPr="001F4BC4" w:rsidDel="00623B9D">
          <w:rPr>
            <w:rFonts w:ascii="宋体" w:hAnsi="宋体"/>
            <w:sz w:val="24"/>
            <w:rPrChange w:id="781" w:author="Zhonghao Shen" w:date="2016-05-30T16:00:00Z">
              <w:rPr>
                <w:sz w:val="24"/>
              </w:rPr>
            </w:rPrChange>
          </w:rPr>
          <w:delText>40</w:delText>
        </w:r>
        <w:r w:rsidRPr="001F4BC4" w:rsidDel="00623B9D">
          <w:rPr>
            <w:rFonts w:ascii="宋体" w:hAnsi="宋体"/>
            <w:sz w:val="24"/>
            <w:rPrChange w:id="782" w:author="Zhonghao Shen" w:date="2016-05-30T16:00:00Z">
              <w:rPr>
                <w:sz w:val="24"/>
              </w:rPr>
            </w:rPrChange>
          </w:rPr>
          <w:delText>组控制器构成，其中，</w:delText>
        </w:r>
        <w:r w:rsidRPr="001F4BC4" w:rsidDel="00623B9D">
          <w:rPr>
            <w:rFonts w:ascii="宋体" w:hAnsi="宋体"/>
            <w:sz w:val="24"/>
            <w:rPrChange w:id="783" w:author="Zhonghao Shen" w:date="2016-05-30T16:00:00Z">
              <w:rPr>
                <w:position w:val="-10"/>
                <w:sz w:val="24"/>
              </w:rPr>
            </w:rPrChange>
          </w:rPr>
          <w:object w:dxaOrig="2460" w:dyaOrig="315">
            <v:shape id="_x0000_i1057" type="#_x0000_t75" style="width:122.8pt;height:16.1pt" o:ole="">
              <v:imagedata r:id="rId71" o:title=""/>
            </v:shape>
            <o:OLEObject Type="Embed" ProgID="Equation.DSMT4" ShapeID="_x0000_i1057" DrawAspect="Content" ObjectID="_1526131902" r:id="rId72"/>
          </w:object>
        </w:r>
        <w:r w:rsidRPr="001F4BC4" w:rsidDel="00623B9D">
          <w:rPr>
            <w:rFonts w:ascii="宋体" w:hAnsi="宋体"/>
            <w:sz w:val="24"/>
            <w:rPrChange w:id="784" w:author="Zhonghao Shen" w:date="2016-05-30T16:00:00Z">
              <w:rPr/>
            </w:rPrChange>
          </w:rPr>
          <w:delText>，</w:delText>
        </w:r>
        <w:r w:rsidRPr="001F4BC4" w:rsidDel="00623B9D">
          <w:rPr>
            <w:rFonts w:ascii="宋体" w:hAnsi="宋体"/>
            <w:sz w:val="24"/>
            <w:rPrChange w:id="785" w:author="Zhonghao Shen" w:date="2016-05-30T16:00:00Z">
              <w:rPr>
                <w:position w:val="-10"/>
                <w:sz w:val="24"/>
              </w:rPr>
            </w:rPrChange>
          </w:rPr>
          <w:object w:dxaOrig="3165" w:dyaOrig="315">
            <v:shape id="_x0000_i1058" type="#_x0000_t75" style="width:158.4pt;height:16.1pt" o:ole="">
              <v:imagedata r:id="rId73" o:title=""/>
            </v:shape>
            <o:OLEObject Type="Embed" ProgID="Equation.DSMT4" ShapeID="_x0000_i1058" DrawAspect="Content" ObjectID="_1526131903" r:id="rId74"/>
          </w:object>
        </w:r>
        <w:r w:rsidRPr="001F4BC4" w:rsidDel="00623B9D">
          <w:rPr>
            <w:rFonts w:ascii="宋体" w:hAnsi="宋体"/>
            <w:sz w:val="24"/>
            <w:rPrChange w:id="786" w:author="Zhonghao Shen" w:date="2016-05-30T16:00:00Z">
              <w:rPr/>
            </w:rPrChange>
          </w:rPr>
          <w:delText>，</w:delText>
        </w:r>
        <w:r w:rsidRPr="001F4BC4" w:rsidDel="00623B9D">
          <w:rPr>
            <w:rFonts w:ascii="宋体" w:hAnsi="宋体"/>
            <w:sz w:val="24"/>
            <w:rPrChange w:id="787" w:author="Zhonghao Shen" w:date="2016-05-30T16:00:00Z">
              <w:rPr>
                <w:position w:val="-10"/>
                <w:sz w:val="24"/>
              </w:rPr>
            </w:rPrChange>
          </w:rPr>
          <w:object w:dxaOrig="1740" w:dyaOrig="315">
            <v:shape id="_x0000_i1059" type="#_x0000_t75" style="width:87.25pt;height:16.1pt" o:ole="">
              <v:imagedata r:id="rId75" o:title=""/>
            </v:shape>
            <o:OLEObject Type="Embed" ProgID="Equation.DSMT4" ShapeID="_x0000_i1059" DrawAspect="Content" ObjectID="_1526131904" r:id="rId76"/>
          </w:object>
        </w:r>
        <w:r w:rsidRPr="001F4BC4" w:rsidDel="00623B9D">
          <w:rPr>
            <w:rFonts w:ascii="宋体" w:hAnsi="宋体"/>
            <w:sz w:val="24"/>
            <w:rPrChange w:id="788" w:author="Zhonghao Shen" w:date="2016-05-30T16:00:00Z">
              <w:rPr/>
            </w:rPrChange>
          </w:rPr>
          <w:delText>。</w:delText>
        </w:r>
      </w:del>
    </w:p>
    <w:p w:rsidR="006F248B" w:rsidRPr="001F4BC4" w:rsidDel="00623B9D" w:rsidRDefault="0079730F" w:rsidP="006F248B">
      <w:pPr>
        <w:pStyle w:val="4"/>
        <w:rPr>
          <w:del w:id="789" w:author="Zhonghao Shen" w:date="2016-05-30T15:56:00Z"/>
          <w:rFonts w:ascii="宋体" w:hAnsi="宋体"/>
          <w:sz w:val="24"/>
          <w:rPrChange w:id="790" w:author="Zhonghao Shen" w:date="2016-05-30T16:00:00Z">
            <w:rPr>
              <w:del w:id="791" w:author="Zhonghao Shen" w:date="2016-05-30T15:56:00Z"/>
              <w:rFonts w:ascii="Times New Roman" w:hAnsi="Times New Roman"/>
              <w:b w:val="0"/>
            </w:rPr>
          </w:rPrChange>
        </w:rPr>
      </w:pPr>
      <w:del w:id="792" w:author="Zhonghao Shen" w:date="2016-05-30T15:56:00Z">
        <w:r w:rsidRPr="001F4BC4" w:rsidDel="00623B9D">
          <w:rPr>
            <w:rFonts w:ascii="宋体" w:hAnsi="宋体"/>
            <w:b w:val="0"/>
            <w:sz w:val="24"/>
            <w:rPrChange w:id="793" w:author="Zhonghao Shen" w:date="2016-05-30T16:00:00Z">
              <w:rPr>
                <w:rFonts w:ascii="Times New Roman" w:hAnsi="Times New Roman"/>
                <w:b w:val="0"/>
              </w:rPr>
            </w:rPrChange>
          </w:rPr>
          <w:delText>DE</w:delText>
        </w:r>
        <w:r w:rsidRPr="001F4BC4" w:rsidDel="00623B9D">
          <w:rPr>
            <w:rFonts w:ascii="宋体" w:hAnsi="宋体"/>
            <w:b w:val="0"/>
            <w:sz w:val="24"/>
            <w:rPrChange w:id="794" w:author="Zhonghao Shen" w:date="2016-05-30T16:00:00Z">
              <w:rPr>
                <w:rFonts w:ascii="Times New Roman" w:hAnsi="Times New Roman"/>
                <w:b w:val="0"/>
              </w:rPr>
            </w:rPrChange>
          </w:rPr>
          <w:delText>算法实现</w:delText>
        </w:r>
      </w:del>
    </w:p>
    <w:p w:rsidR="0079730F" w:rsidRPr="001F4BC4" w:rsidDel="00623B9D" w:rsidRDefault="00E463D8" w:rsidP="009B6870">
      <w:pPr>
        <w:pStyle w:val="a0"/>
        <w:spacing w:line="360" w:lineRule="auto"/>
        <w:ind w:firstLine="480"/>
        <w:rPr>
          <w:del w:id="795" w:author="Zhonghao Shen" w:date="2016-05-30T15:56:00Z"/>
          <w:rFonts w:ascii="宋体" w:hAnsi="宋体"/>
          <w:sz w:val="24"/>
          <w:rPrChange w:id="796" w:author="Zhonghao Shen" w:date="2016-05-30T16:00:00Z">
            <w:rPr>
              <w:del w:id="797" w:author="Zhonghao Shen" w:date="2016-05-30T15:56:00Z"/>
              <w:sz w:val="24"/>
            </w:rPr>
          </w:rPrChange>
        </w:rPr>
      </w:pPr>
      <w:del w:id="798" w:author="Zhonghao Shen" w:date="2016-05-30T15:56:00Z">
        <w:r w:rsidRPr="001F4BC4" w:rsidDel="00623B9D">
          <w:rPr>
            <w:rFonts w:ascii="宋体" w:hAnsi="宋体"/>
            <w:sz w:val="24"/>
            <w:rPrChange w:id="799" w:author="Zhonghao Shen" w:date="2016-05-30T16:00:00Z">
              <w:rPr>
                <w:sz w:val="24"/>
              </w:rPr>
            </w:rPrChange>
          </w:rPr>
          <w:delText>综合以上对</w:delText>
        </w:r>
        <w:r w:rsidRPr="001F4BC4" w:rsidDel="00623B9D">
          <w:rPr>
            <w:rFonts w:ascii="宋体" w:hAnsi="宋体"/>
            <w:sz w:val="24"/>
            <w:rPrChange w:id="800" w:author="Zhonghao Shen" w:date="2016-05-30T16:00:00Z">
              <w:rPr>
                <w:sz w:val="24"/>
              </w:rPr>
            </w:rPrChange>
          </w:rPr>
          <w:delText xml:space="preserve"> DE</w:delText>
        </w:r>
        <w:r w:rsidRPr="001F4BC4" w:rsidDel="00623B9D">
          <w:rPr>
            <w:rFonts w:ascii="宋体" w:hAnsi="宋体"/>
            <w:sz w:val="24"/>
            <w:rPrChange w:id="801" w:author="Zhonghao Shen" w:date="2016-05-30T16:00:00Z">
              <w:rPr>
                <w:sz w:val="24"/>
              </w:rPr>
            </w:rPrChange>
          </w:rPr>
          <w:delText>的介绍，提出的求解</w:delText>
        </w:r>
        <w:r w:rsidRPr="001F4BC4" w:rsidDel="00623B9D">
          <w:rPr>
            <w:rFonts w:ascii="宋体" w:hAnsi="宋体"/>
            <w:sz w:val="24"/>
            <w:rPrChange w:id="802" w:author="Zhonghao Shen" w:date="2016-05-30T16:00:00Z">
              <w:rPr>
                <w:sz w:val="24"/>
              </w:rPr>
            </w:rPrChange>
          </w:rPr>
          <w:delText>DE</w:delText>
        </w:r>
        <w:r w:rsidRPr="001F4BC4" w:rsidDel="00623B9D">
          <w:rPr>
            <w:rFonts w:ascii="宋体" w:hAnsi="宋体"/>
            <w:sz w:val="24"/>
            <w:rPrChange w:id="803" w:author="Zhonghao Shen" w:date="2016-05-30T16:00:00Z">
              <w:rPr>
                <w:sz w:val="24"/>
              </w:rPr>
            </w:rPrChange>
          </w:rPr>
          <w:delText>算法的流程如下：</w:delText>
        </w:r>
      </w:del>
    </w:p>
    <w:p w:rsidR="00E463D8" w:rsidRPr="001F4BC4" w:rsidDel="00623B9D" w:rsidRDefault="00E463D8" w:rsidP="009B6870">
      <w:pPr>
        <w:pStyle w:val="a0"/>
        <w:spacing w:line="360" w:lineRule="auto"/>
        <w:ind w:firstLine="480"/>
        <w:rPr>
          <w:del w:id="804" w:author="Zhonghao Shen" w:date="2016-05-30T15:56:00Z"/>
          <w:rFonts w:ascii="宋体" w:hAnsi="宋体"/>
          <w:sz w:val="24"/>
          <w:rPrChange w:id="805" w:author="Zhonghao Shen" w:date="2016-05-30T16:00:00Z">
            <w:rPr>
              <w:del w:id="806" w:author="Zhonghao Shen" w:date="2016-05-30T15:56:00Z"/>
              <w:sz w:val="24"/>
            </w:rPr>
          </w:rPrChange>
        </w:rPr>
      </w:pPr>
      <w:del w:id="807" w:author="Zhonghao Shen" w:date="2016-05-30T15:56:00Z">
        <w:r w:rsidRPr="001F4BC4" w:rsidDel="00623B9D">
          <w:rPr>
            <w:rFonts w:ascii="宋体" w:hAnsi="宋体"/>
            <w:sz w:val="24"/>
            <w:rPrChange w:id="808" w:author="Zhonghao Shen" w:date="2016-05-30T16:00:00Z">
              <w:rPr>
                <w:b/>
                <w:sz w:val="24"/>
              </w:rPr>
            </w:rPrChange>
          </w:rPr>
          <w:delText>Step1:</w:delText>
        </w:r>
        <w:r w:rsidR="007803A0" w:rsidRPr="001F4BC4" w:rsidDel="00623B9D">
          <w:rPr>
            <w:rFonts w:ascii="宋体" w:hAnsi="宋体"/>
            <w:sz w:val="24"/>
            <w:rPrChange w:id="809" w:author="Zhonghao Shen" w:date="2016-05-30T16:00:00Z">
              <w:rPr>
                <w:sz w:val="24"/>
              </w:rPr>
            </w:rPrChange>
          </w:rPr>
          <w:delText xml:space="preserve"> </w:delText>
        </w:r>
        <w:r w:rsidRPr="001F4BC4" w:rsidDel="00623B9D">
          <w:rPr>
            <w:rFonts w:ascii="宋体" w:hAnsi="宋体"/>
            <w:sz w:val="24"/>
            <w:rPrChange w:id="810" w:author="Zhonghao Shen" w:date="2016-05-30T16:00:00Z">
              <w:rPr>
                <w:sz w:val="24"/>
              </w:rPr>
            </w:rPrChange>
          </w:rPr>
          <w:delText>初始化种群规模</w:delText>
        </w:r>
        <w:r w:rsidRPr="001F4BC4" w:rsidDel="00623B9D">
          <w:rPr>
            <w:rFonts w:ascii="宋体" w:hAnsi="宋体"/>
            <w:sz w:val="24"/>
            <w:rPrChange w:id="811" w:author="Zhonghao Shen" w:date="2016-05-30T16:00:00Z">
              <w:rPr>
                <w:sz w:val="24"/>
              </w:rPr>
            </w:rPrChange>
          </w:rPr>
          <w:delText>NP</w:delText>
        </w:r>
        <w:r w:rsidRPr="001F4BC4" w:rsidDel="00623B9D">
          <w:rPr>
            <w:rFonts w:ascii="宋体" w:hAnsi="宋体"/>
            <w:sz w:val="24"/>
            <w:rPrChange w:id="812" w:author="Zhonghao Shen" w:date="2016-05-30T16:00:00Z">
              <w:rPr>
                <w:sz w:val="24"/>
              </w:rPr>
            </w:rPrChange>
          </w:rPr>
          <w:delText>，</w:delText>
        </w:r>
        <w:r w:rsidR="008413FC" w:rsidRPr="001F4BC4" w:rsidDel="00623B9D">
          <w:rPr>
            <w:rFonts w:ascii="宋体" w:hAnsi="宋体"/>
            <w:sz w:val="24"/>
            <w:rPrChange w:id="813" w:author="Zhonghao Shen" w:date="2016-05-30T16:00:00Z">
              <w:rPr>
                <w:sz w:val="24"/>
              </w:rPr>
            </w:rPrChange>
          </w:rPr>
          <w:delText>矢量维数</w:delText>
        </w:r>
        <w:r w:rsidR="008413FC" w:rsidRPr="001F4BC4" w:rsidDel="00623B9D">
          <w:rPr>
            <w:rFonts w:ascii="宋体" w:hAnsi="宋体"/>
            <w:sz w:val="24"/>
            <w:rPrChange w:id="814" w:author="Zhonghao Shen" w:date="2016-05-30T16:00:00Z">
              <w:rPr>
                <w:sz w:val="24"/>
              </w:rPr>
            </w:rPrChange>
          </w:rPr>
          <w:delText>N</w:delText>
        </w:r>
        <w:r w:rsidRPr="001F4BC4" w:rsidDel="00623B9D">
          <w:rPr>
            <w:rFonts w:ascii="宋体" w:hAnsi="宋体"/>
            <w:sz w:val="24"/>
            <w:rPrChange w:id="815" w:author="Zhonghao Shen" w:date="2016-05-30T16:00:00Z">
              <w:rPr>
                <w:sz w:val="24"/>
              </w:rPr>
            </w:rPrChange>
          </w:rPr>
          <w:delText>，交叉概率</w:delText>
        </w:r>
        <w:r w:rsidRPr="001F4BC4" w:rsidDel="00623B9D">
          <w:rPr>
            <w:rFonts w:ascii="宋体" w:hAnsi="宋体"/>
            <w:sz w:val="24"/>
            <w:rPrChange w:id="816" w:author="Zhonghao Shen" w:date="2016-05-30T16:00:00Z">
              <w:rPr>
                <w:sz w:val="24"/>
              </w:rPr>
            </w:rPrChange>
          </w:rPr>
          <w:delText>CR</w:delText>
        </w:r>
        <w:r w:rsidR="008413FC" w:rsidRPr="001F4BC4" w:rsidDel="00623B9D">
          <w:rPr>
            <w:rFonts w:ascii="宋体" w:hAnsi="宋体"/>
            <w:sz w:val="24"/>
            <w:rPrChange w:id="817" w:author="Zhonghao Shen" w:date="2016-05-30T16:00:00Z">
              <w:rPr>
                <w:sz w:val="24"/>
              </w:rPr>
            </w:rPrChange>
          </w:rPr>
          <w:delText>；</w:delText>
        </w:r>
        <w:r w:rsidRPr="001F4BC4" w:rsidDel="00623B9D">
          <w:rPr>
            <w:rFonts w:ascii="宋体" w:hAnsi="宋体"/>
            <w:sz w:val="24"/>
            <w:rPrChange w:id="818" w:author="Zhonghao Shen" w:date="2016-05-30T16:00:00Z">
              <w:rPr>
                <w:sz w:val="24"/>
              </w:rPr>
            </w:rPrChange>
          </w:rPr>
          <w:delText>随机初始化</w:delText>
        </w:r>
        <w:r w:rsidR="008413FC" w:rsidRPr="001F4BC4" w:rsidDel="00623B9D">
          <w:rPr>
            <w:rFonts w:ascii="宋体" w:hAnsi="宋体"/>
            <w:sz w:val="24"/>
            <w:rPrChange w:id="819" w:author="Zhonghao Shen" w:date="2016-05-30T16:00:00Z">
              <w:rPr>
                <w:sz w:val="24"/>
              </w:rPr>
            </w:rPrChange>
          </w:rPr>
          <w:delText>种群</w:delText>
        </w:r>
        <w:r w:rsidRPr="001F4BC4" w:rsidDel="00623B9D">
          <w:rPr>
            <w:rFonts w:ascii="宋体" w:hAnsi="宋体"/>
            <w:sz w:val="24"/>
            <w:rPrChange w:id="820" w:author="Zhonghao Shen" w:date="2016-05-30T16:00:00Z">
              <w:rPr>
                <w:sz w:val="24"/>
              </w:rPr>
            </w:rPrChange>
          </w:rPr>
          <w:delText>个体</w:delText>
        </w:r>
        <w:r w:rsidR="008413FC" w:rsidRPr="001F4BC4" w:rsidDel="00623B9D">
          <w:rPr>
            <w:rFonts w:ascii="宋体" w:hAnsi="宋体"/>
            <w:sz w:val="24"/>
            <w:rPrChange w:id="821" w:author="Zhonghao Shen" w:date="2016-05-30T16:00:00Z">
              <w:rPr>
                <w:sz w:val="24"/>
              </w:rPr>
            </w:rPrChange>
          </w:rPr>
          <w:delText>X0</w:delText>
        </w:r>
        <w:r w:rsidR="008413FC" w:rsidRPr="001F4BC4" w:rsidDel="00623B9D">
          <w:rPr>
            <w:rFonts w:ascii="宋体" w:hAnsi="宋体"/>
            <w:sz w:val="24"/>
            <w:rPrChange w:id="822" w:author="Zhonghao Shen" w:date="2016-05-30T16:00:00Z">
              <w:rPr>
                <w:sz w:val="24"/>
              </w:rPr>
            </w:rPrChange>
          </w:rPr>
          <w:delText>，定义适应度函数</w:delText>
        </w:r>
        <w:r w:rsidR="008413FC" w:rsidRPr="001F4BC4" w:rsidDel="00623B9D">
          <w:rPr>
            <w:rFonts w:ascii="宋体" w:hAnsi="宋体"/>
            <w:sz w:val="24"/>
            <w:rPrChange w:id="823" w:author="Zhonghao Shen" w:date="2016-05-30T16:00:00Z">
              <w:rPr>
                <w:sz w:val="24"/>
              </w:rPr>
            </w:rPrChange>
          </w:rPr>
          <w:delText>f(x)</w:delText>
        </w:r>
        <w:r w:rsidR="008413FC" w:rsidRPr="001F4BC4" w:rsidDel="00623B9D">
          <w:rPr>
            <w:rFonts w:ascii="宋体" w:hAnsi="宋体"/>
            <w:sz w:val="24"/>
            <w:rPrChange w:id="824" w:author="Zhonghao Shen" w:date="2016-05-30T16:00:00Z">
              <w:rPr>
                <w:sz w:val="24"/>
              </w:rPr>
            </w:rPrChange>
          </w:rPr>
          <w:delText>。</w:delText>
        </w:r>
        <w:r w:rsidR="007803A0" w:rsidRPr="001F4BC4" w:rsidDel="00623B9D">
          <w:rPr>
            <w:rFonts w:ascii="宋体" w:hAnsi="宋体"/>
            <w:sz w:val="24"/>
            <w:rPrChange w:id="825" w:author="Zhonghao Shen" w:date="2016-05-30T16:00:00Z">
              <w:rPr>
                <w:sz w:val="24"/>
              </w:rPr>
            </w:rPrChange>
          </w:rPr>
          <w:delText xml:space="preserve"> </w:delText>
        </w:r>
      </w:del>
    </w:p>
    <w:p w:rsidR="00E463D8" w:rsidRPr="001F4BC4" w:rsidDel="00623B9D" w:rsidRDefault="00E463D8" w:rsidP="009B6870">
      <w:pPr>
        <w:pStyle w:val="a0"/>
        <w:spacing w:line="360" w:lineRule="auto"/>
        <w:ind w:firstLine="480"/>
        <w:rPr>
          <w:del w:id="826" w:author="Zhonghao Shen" w:date="2016-05-30T15:56:00Z"/>
          <w:rFonts w:ascii="宋体" w:hAnsi="宋体"/>
          <w:sz w:val="24"/>
          <w:rPrChange w:id="827" w:author="Zhonghao Shen" w:date="2016-05-30T16:00:00Z">
            <w:rPr>
              <w:del w:id="828" w:author="Zhonghao Shen" w:date="2016-05-30T15:56:00Z"/>
              <w:sz w:val="24"/>
            </w:rPr>
          </w:rPrChange>
        </w:rPr>
      </w:pPr>
      <w:del w:id="829" w:author="Zhonghao Shen" w:date="2016-05-30T15:56:00Z">
        <w:r w:rsidRPr="001F4BC4" w:rsidDel="00623B9D">
          <w:rPr>
            <w:rFonts w:ascii="宋体" w:hAnsi="宋体"/>
            <w:sz w:val="24"/>
            <w:rPrChange w:id="830" w:author="Zhonghao Shen" w:date="2016-05-30T16:00:00Z">
              <w:rPr>
                <w:b/>
                <w:sz w:val="24"/>
              </w:rPr>
            </w:rPrChange>
          </w:rPr>
          <w:delText>Step2:</w:delText>
        </w:r>
        <w:r w:rsidRPr="001F4BC4" w:rsidDel="00623B9D">
          <w:rPr>
            <w:rFonts w:ascii="宋体" w:hAnsi="宋体"/>
            <w:sz w:val="24"/>
            <w:rPrChange w:id="831" w:author="Zhonghao Shen" w:date="2016-05-30T16:00:00Z">
              <w:rPr>
                <w:sz w:val="24"/>
              </w:rPr>
            </w:rPrChange>
          </w:rPr>
          <w:delText xml:space="preserve"> </w:delText>
        </w:r>
        <w:r w:rsidR="007803A0" w:rsidRPr="001F4BC4" w:rsidDel="00623B9D">
          <w:rPr>
            <w:rFonts w:ascii="宋体" w:hAnsi="宋体"/>
            <w:sz w:val="24"/>
            <w:rPrChange w:id="832" w:author="Zhonghao Shen" w:date="2016-05-30T16:00:00Z">
              <w:rPr>
                <w:sz w:val="24"/>
              </w:rPr>
            </w:rPrChange>
          </w:rPr>
          <w:delText>变异操作。产生三个不同的种群，根据变异策略公式，得到目标矢量</w:delText>
        </w:r>
        <w:r w:rsidR="007803A0" w:rsidRPr="001F4BC4" w:rsidDel="00623B9D">
          <w:rPr>
            <w:rFonts w:ascii="宋体" w:hAnsi="宋体"/>
            <w:sz w:val="24"/>
            <w:rPrChange w:id="833" w:author="Zhonghao Shen" w:date="2016-05-30T16:00:00Z">
              <w:rPr>
                <w:position w:val="-14"/>
                <w:sz w:val="24"/>
              </w:rPr>
            </w:rPrChange>
          </w:rPr>
          <w:object w:dxaOrig="460" w:dyaOrig="420">
            <v:shape id="_x0000_i1060" type="#_x0000_t75" style="width:22.85pt;height:21.2pt" o:ole="">
              <v:imagedata r:id="rId77" o:title=""/>
            </v:shape>
            <o:OLEObject Type="Embed" ProgID="Equation.DSMT4" ShapeID="_x0000_i1060" DrawAspect="Content" ObjectID="_1526131905" r:id="rId78"/>
          </w:object>
        </w:r>
        <w:r w:rsidR="007803A0" w:rsidRPr="001F4BC4" w:rsidDel="00623B9D">
          <w:rPr>
            <w:rFonts w:ascii="宋体" w:hAnsi="宋体"/>
            <w:sz w:val="24"/>
            <w:rPrChange w:id="834" w:author="Zhonghao Shen" w:date="2016-05-30T16:00:00Z">
              <w:rPr>
                <w:sz w:val="24"/>
              </w:rPr>
            </w:rPrChange>
          </w:rPr>
          <w:delText>的变异矢量</w:delText>
        </w:r>
        <w:r w:rsidR="007803A0" w:rsidRPr="001F4BC4" w:rsidDel="00623B9D">
          <w:rPr>
            <w:rFonts w:ascii="宋体" w:hAnsi="宋体"/>
            <w:sz w:val="24"/>
            <w:rPrChange w:id="835" w:author="Zhonghao Shen" w:date="2016-05-30T16:00:00Z">
              <w:rPr>
                <w:position w:val="-14"/>
                <w:sz w:val="24"/>
              </w:rPr>
            </w:rPrChange>
          </w:rPr>
          <w:object w:dxaOrig="380" w:dyaOrig="420">
            <v:shape id="_x0000_i1061" type="#_x0000_t75" style="width:18.65pt;height:21.2pt" o:ole="">
              <v:imagedata r:id="rId79" o:title=""/>
            </v:shape>
            <o:OLEObject Type="Embed" ProgID="Equation.DSMT4" ShapeID="_x0000_i1061" DrawAspect="Content" ObjectID="_1526131906" r:id="rId80"/>
          </w:object>
        </w:r>
        <w:r w:rsidR="007803A0" w:rsidRPr="001F4BC4" w:rsidDel="00623B9D">
          <w:rPr>
            <w:rFonts w:ascii="宋体" w:hAnsi="宋体"/>
            <w:sz w:val="24"/>
            <w:rPrChange w:id="836" w:author="Zhonghao Shen" w:date="2016-05-30T16:00:00Z">
              <w:rPr>
                <w:sz w:val="24"/>
              </w:rPr>
            </w:rPrChange>
          </w:rPr>
          <w:delText>。</w:delText>
        </w:r>
      </w:del>
    </w:p>
    <w:p w:rsidR="00E463D8" w:rsidRPr="001F4BC4" w:rsidDel="00623B9D" w:rsidRDefault="00E463D8" w:rsidP="00E463D8">
      <w:pPr>
        <w:pStyle w:val="a0"/>
        <w:ind w:firstLine="480"/>
        <w:rPr>
          <w:del w:id="837" w:author="Zhonghao Shen" w:date="2016-05-30T15:56:00Z"/>
          <w:rFonts w:ascii="宋体" w:hAnsi="宋体"/>
          <w:sz w:val="24"/>
          <w:rPrChange w:id="838" w:author="Zhonghao Shen" w:date="2016-05-30T16:00:00Z">
            <w:rPr>
              <w:del w:id="839" w:author="Zhonghao Shen" w:date="2016-05-30T15:56:00Z"/>
              <w:b/>
              <w:sz w:val="24"/>
            </w:rPr>
          </w:rPrChange>
        </w:rPr>
      </w:pPr>
      <w:del w:id="840" w:author="Zhonghao Shen" w:date="2016-05-30T15:56:00Z">
        <w:r w:rsidRPr="001F4BC4" w:rsidDel="00623B9D">
          <w:rPr>
            <w:rFonts w:ascii="宋体" w:hAnsi="宋体"/>
            <w:sz w:val="24"/>
            <w:rPrChange w:id="841" w:author="Zhonghao Shen" w:date="2016-05-30T16:00:00Z">
              <w:rPr>
                <w:b/>
                <w:sz w:val="24"/>
              </w:rPr>
            </w:rPrChange>
          </w:rPr>
          <w:delText xml:space="preserve">Step3: </w:delText>
        </w:r>
        <w:r w:rsidR="007803A0" w:rsidRPr="001F4BC4" w:rsidDel="00623B9D">
          <w:rPr>
            <w:rFonts w:ascii="宋体" w:hAnsi="宋体"/>
            <w:sz w:val="24"/>
            <w:rPrChange w:id="842" w:author="Zhonghao Shen" w:date="2016-05-30T16:00:00Z">
              <w:rPr>
                <w:sz w:val="24"/>
              </w:rPr>
            </w:rPrChange>
          </w:rPr>
          <w:delText>交叉操作。利用二项分布来交叉，交叉算子把通过变异操作得到的变异矢量</w:delText>
        </w:r>
        <w:r w:rsidR="007803A0" w:rsidRPr="001F4BC4" w:rsidDel="00623B9D">
          <w:rPr>
            <w:rFonts w:ascii="宋体" w:hAnsi="宋体"/>
            <w:sz w:val="24"/>
            <w:rPrChange w:id="843" w:author="Zhonghao Shen" w:date="2016-05-30T16:00:00Z">
              <w:rPr>
                <w:position w:val="-14"/>
                <w:sz w:val="24"/>
              </w:rPr>
            </w:rPrChange>
          </w:rPr>
          <w:object w:dxaOrig="380" w:dyaOrig="420">
            <v:shape id="_x0000_i1062" type="#_x0000_t75" style="width:18.65pt;height:21.2pt" o:ole="">
              <v:imagedata r:id="rId81" o:title=""/>
            </v:shape>
            <o:OLEObject Type="Embed" ProgID="Equation.DSMT4" ShapeID="_x0000_i1062" DrawAspect="Content" ObjectID="_1526131907" r:id="rId82"/>
          </w:object>
        </w:r>
        <w:r w:rsidR="007803A0" w:rsidRPr="001F4BC4" w:rsidDel="00623B9D">
          <w:rPr>
            <w:rFonts w:ascii="宋体" w:hAnsi="宋体"/>
            <w:sz w:val="24"/>
            <w:rPrChange w:id="844" w:author="Zhonghao Shen" w:date="2016-05-30T16:00:00Z">
              <w:rPr>
                <w:sz w:val="24"/>
              </w:rPr>
            </w:rPrChange>
          </w:rPr>
          <w:delText>与个体目标矢量</w:delText>
        </w:r>
        <w:r w:rsidR="007803A0" w:rsidRPr="001F4BC4" w:rsidDel="00623B9D">
          <w:rPr>
            <w:rFonts w:ascii="宋体" w:hAnsi="宋体"/>
            <w:sz w:val="24"/>
            <w:rPrChange w:id="845" w:author="Zhonghao Shen" w:date="2016-05-30T16:00:00Z">
              <w:rPr>
                <w:position w:val="-14"/>
                <w:sz w:val="24"/>
              </w:rPr>
            </w:rPrChange>
          </w:rPr>
          <w:object w:dxaOrig="460" w:dyaOrig="420">
            <v:shape id="_x0000_i1063" type="#_x0000_t75" style="width:22.85pt;height:21.2pt" o:ole="">
              <v:imagedata r:id="rId83" o:title=""/>
            </v:shape>
            <o:OLEObject Type="Embed" ProgID="Equation.DSMT4" ShapeID="_x0000_i1063" DrawAspect="Content" ObjectID="_1526131908" r:id="rId84"/>
          </w:object>
        </w:r>
        <w:r w:rsidR="007803A0" w:rsidRPr="001F4BC4" w:rsidDel="00623B9D">
          <w:rPr>
            <w:rFonts w:ascii="宋体" w:hAnsi="宋体"/>
            <w:sz w:val="24"/>
            <w:rPrChange w:id="846" w:author="Zhonghao Shen" w:date="2016-05-30T16:00:00Z">
              <w:rPr>
                <w:sz w:val="24"/>
              </w:rPr>
            </w:rPrChange>
          </w:rPr>
          <w:delText>进行离散交叉生成试验矢量</w:delText>
        </w:r>
        <w:r w:rsidR="007803A0" w:rsidRPr="001F4BC4" w:rsidDel="00623B9D">
          <w:rPr>
            <w:rFonts w:ascii="宋体" w:hAnsi="宋体"/>
            <w:sz w:val="24"/>
            <w:rPrChange w:id="847" w:author="Zhonghao Shen" w:date="2016-05-30T16:00:00Z">
              <w:rPr>
                <w:position w:val="-14"/>
                <w:sz w:val="24"/>
              </w:rPr>
            </w:rPrChange>
          </w:rPr>
          <w:object w:dxaOrig="440" w:dyaOrig="420">
            <v:shape id="_x0000_i1064" type="#_x0000_t75" style="width:22pt;height:21.2pt" o:ole="">
              <v:imagedata r:id="rId85" o:title=""/>
            </v:shape>
            <o:OLEObject Type="Embed" ProgID="Equation.DSMT4" ShapeID="_x0000_i1064" DrawAspect="Content" ObjectID="_1526131909" r:id="rId86"/>
          </w:object>
        </w:r>
        <w:r w:rsidR="007803A0" w:rsidRPr="001F4BC4" w:rsidDel="00623B9D">
          <w:rPr>
            <w:rFonts w:ascii="宋体" w:hAnsi="宋体"/>
            <w:sz w:val="24"/>
            <w:rPrChange w:id="848" w:author="Zhonghao Shen" w:date="2016-05-30T16:00:00Z">
              <w:rPr>
                <w:sz w:val="24"/>
              </w:rPr>
            </w:rPrChange>
          </w:rPr>
          <w:delText>。</w:delText>
        </w:r>
      </w:del>
    </w:p>
    <w:p w:rsidR="00715774" w:rsidRPr="001F4BC4" w:rsidDel="00623B9D" w:rsidRDefault="007803A0" w:rsidP="00715774">
      <w:pPr>
        <w:pStyle w:val="a0"/>
        <w:spacing w:line="360" w:lineRule="auto"/>
        <w:ind w:firstLine="480"/>
        <w:rPr>
          <w:del w:id="849" w:author="Zhonghao Shen" w:date="2016-05-30T15:56:00Z"/>
          <w:rFonts w:ascii="宋体" w:hAnsi="宋体"/>
          <w:sz w:val="24"/>
          <w:rPrChange w:id="850" w:author="Zhonghao Shen" w:date="2016-05-30T16:00:00Z">
            <w:rPr>
              <w:del w:id="851" w:author="Zhonghao Shen" w:date="2016-05-30T15:56:00Z"/>
              <w:sz w:val="24"/>
            </w:rPr>
          </w:rPrChange>
        </w:rPr>
      </w:pPr>
      <w:del w:id="852" w:author="Zhonghao Shen" w:date="2016-05-30T15:56:00Z">
        <w:r w:rsidRPr="001F4BC4" w:rsidDel="00623B9D">
          <w:rPr>
            <w:rFonts w:ascii="宋体" w:hAnsi="宋体"/>
            <w:sz w:val="24"/>
            <w:rPrChange w:id="853" w:author="Zhonghao Shen" w:date="2016-05-30T16:00:00Z">
              <w:rPr>
                <w:b/>
                <w:sz w:val="24"/>
              </w:rPr>
            </w:rPrChange>
          </w:rPr>
          <w:delText xml:space="preserve">Step4: </w:delText>
        </w:r>
        <w:r w:rsidRPr="001F4BC4" w:rsidDel="00623B9D">
          <w:rPr>
            <w:rFonts w:ascii="宋体" w:hAnsi="宋体"/>
            <w:sz w:val="24"/>
            <w:rPrChange w:id="854" w:author="Zhonghao Shen" w:date="2016-05-30T16:00:00Z">
              <w:rPr>
                <w:sz w:val="24"/>
              </w:rPr>
            </w:rPrChange>
          </w:rPr>
          <w:delText>选择操作。从试验矢量</w:delText>
        </w:r>
        <w:r w:rsidRPr="001F4BC4" w:rsidDel="00623B9D">
          <w:rPr>
            <w:rFonts w:ascii="宋体" w:hAnsi="宋体"/>
            <w:sz w:val="24"/>
            <w:rPrChange w:id="855" w:author="Zhonghao Shen" w:date="2016-05-30T16:00:00Z">
              <w:rPr>
                <w:position w:val="-14"/>
                <w:sz w:val="24"/>
              </w:rPr>
            </w:rPrChange>
          </w:rPr>
          <w:object w:dxaOrig="440" w:dyaOrig="420">
            <v:shape id="_x0000_i1065" type="#_x0000_t75" style="width:22pt;height:21.2pt" o:ole="">
              <v:imagedata r:id="rId85" o:title=""/>
            </v:shape>
            <o:OLEObject Type="Embed" ProgID="Equation.DSMT4" ShapeID="_x0000_i1065" DrawAspect="Content" ObjectID="_1526131910" r:id="rId87"/>
          </w:object>
        </w:r>
        <w:r w:rsidRPr="001F4BC4" w:rsidDel="00623B9D">
          <w:rPr>
            <w:rFonts w:ascii="宋体" w:hAnsi="宋体"/>
            <w:sz w:val="24"/>
            <w:rPrChange w:id="856" w:author="Zhonghao Shen" w:date="2016-05-30T16:00:00Z">
              <w:rPr>
                <w:sz w:val="24"/>
              </w:rPr>
            </w:rPrChange>
          </w:rPr>
          <w:delText>和目标矢量</w:delText>
        </w:r>
        <w:r w:rsidRPr="001F4BC4" w:rsidDel="00623B9D">
          <w:rPr>
            <w:rFonts w:ascii="宋体" w:hAnsi="宋体"/>
            <w:sz w:val="24"/>
            <w:rPrChange w:id="857" w:author="Zhonghao Shen" w:date="2016-05-30T16:00:00Z">
              <w:rPr>
                <w:position w:val="-14"/>
                <w:sz w:val="24"/>
              </w:rPr>
            </w:rPrChange>
          </w:rPr>
          <w:object w:dxaOrig="460" w:dyaOrig="420">
            <v:shape id="_x0000_i1066" type="#_x0000_t75" style="width:22.85pt;height:21.2pt" o:ole="">
              <v:imagedata r:id="rId83" o:title=""/>
            </v:shape>
            <o:OLEObject Type="Embed" ProgID="Equation.DSMT4" ShapeID="_x0000_i1066" DrawAspect="Content" ObjectID="_1526131911" r:id="rId88"/>
          </w:object>
        </w:r>
        <w:r w:rsidRPr="001F4BC4" w:rsidDel="00623B9D">
          <w:rPr>
            <w:rFonts w:ascii="宋体" w:hAnsi="宋体"/>
            <w:sz w:val="24"/>
            <w:rPrChange w:id="858" w:author="Zhonghao Shen" w:date="2016-05-30T16:00:00Z">
              <w:rPr>
                <w:sz w:val="24"/>
              </w:rPr>
            </w:rPrChange>
          </w:rPr>
          <w:delText>选出对应适应度函数值较小的保存到下一代。</w:delText>
        </w:r>
      </w:del>
    </w:p>
    <w:p w:rsidR="00715774" w:rsidRPr="001F4BC4" w:rsidDel="00623B9D" w:rsidRDefault="007803A0" w:rsidP="00715774">
      <w:pPr>
        <w:pStyle w:val="a0"/>
        <w:spacing w:line="360" w:lineRule="auto"/>
        <w:ind w:firstLine="480"/>
        <w:rPr>
          <w:del w:id="859" w:author="Zhonghao Shen" w:date="2016-05-30T15:56:00Z"/>
          <w:rFonts w:ascii="宋体" w:hAnsi="宋体"/>
          <w:sz w:val="24"/>
          <w:rPrChange w:id="860" w:author="Zhonghao Shen" w:date="2016-05-30T16:00:00Z">
            <w:rPr>
              <w:del w:id="861" w:author="Zhonghao Shen" w:date="2016-05-30T15:56:00Z"/>
              <w:sz w:val="24"/>
            </w:rPr>
          </w:rPrChange>
        </w:rPr>
      </w:pPr>
      <w:del w:id="862" w:author="Zhonghao Shen" w:date="2016-05-30T15:56:00Z">
        <w:r w:rsidRPr="001F4BC4" w:rsidDel="00623B9D">
          <w:rPr>
            <w:rFonts w:ascii="宋体" w:hAnsi="宋体"/>
            <w:sz w:val="24"/>
            <w:rPrChange w:id="863" w:author="Zhonghao Shen" w:date="2016-05-30T16:00:00Z">
              <w:rPr>
                <w:b/>
                <w:sz w:val="24"/>
              </w:rPr>
            </w:rPrChange>
          </w:rPr>
          <w:delText xml:space="preserve">Step5: </w:delText>
        </w:r>
        <w:r w:rsidRPr="001F4BC4" w:rsidDel="00623B9D">
          <w:rPr>
            <w:rFonts w:ascii="宋体" w:hAnsi="宋体"/>
            <w:sz w:val="24"/>
            <w:rPrChange w:id="864" w:author="Zhonghao Shen" w:date="2016-05-30T16:00:00Z">
              <w:rPr>
                <w:sz w:val="24"/>
              </w:rPr>
            </w:rPrChange>
          </w:rPr>
          <w:delText>计算每个种群的适应值，选择这一次迭代的最优值和相应的最优解</w:delText>
        </w:r>
        <w:r w:rsidR="00715774" w:rsidRPr="001F4BC4" w:rsidDel="00623B9D">
          <w:rPr>
            <w:rFonts w:ascii="宋体" w:hAnsi="宋体"/>
            <w:sz w:val="24"/>
            <w:rPrChange w:id="865" w:author="Zhonghao Shen" w:date="2016-05-30T16:00:00Z">
              <w:rPr>
                <w:sz w:val="24"/>
              </w:rPr>
            </w:rPrChange>
          </w:rPr>
          <w:delText>。</w:delText>
        </w:r>
      </w:del>
    </w:p>
    <w:p w:rsidR="00E463D8" w:rsidRPr="001F4BC4" w:rsidRDefault="00E463D8" w:rsidP="00715774">
      <w:pPr>
        <w:pStyle w:val="a0"/>
        <w:spacing w:line="360" w:lineRule="auto"/>
        <w:ind w:firstLine="480"/>
        <w:rPr>
          <w:rFonts w:ascii="宋体" w:hAnsi="宋体"/>
          <w:sz w:val="24"/>
          <w:rPrChange w:id="866" w:author="Zhonghao Shen" w:date="2016-05-30T16:00:00Z">
            <w:rPr>
              <w:sz w:val="24"/>
            </w:rPr>
          </w:rPrChange>
        </w:rPr>
      </w:pPr>
      <w:del w:id="867" w:author="Zhonghao Shen" w:date="2016-05-30T15:56:00Z">
        <w:r w:rsidRPr="001F4BC4" w:rsidDel="00623B9D">
          <w:rPr>
            <w:rFonts w:ascii="宋体" w:hAnsi="宋体"/>
            <w:sz w:val="24"/>
            <w:rPrChange w:id="868" w:author="Zhonghao Shen" w:date="2016-05-30T16:00:00Z">
              <w:rPr>
                <w:b/>
                <w:sz w:val="24"/>
              </w:rPr>
            </w:rPrChange>
          </w:rPr>
          <w:delText>Step</w:delText>
        </w:r>
        <w:r w:rsidR="001B013B" w:rsidRPr="001F4BC4" w:rsidDel="00623B9D">
          <w:rPr>
            <w:rFonts w:ascii="宋体" w:hAnsi="宋体"/>
            <w:sz w:val="24"/>
            <w:rPrChange w:id="869" w:author="Zhonghao Shen" w:date="2016-05-30T16:00:00Z">
              <w:rPr>
                <w:b/>
                <w:sz w:val="24"/>
              </w:rPr>
            </w:rPrChange>
          </w:rPr>
          <w:delText>6</w:delText>
        </w:r>
        <w:r w:rsidRPr="001F4BC4" w:rsidDel="00623B9D">
          <w:rPr>
            <w:rFonts w:ascii="宋体" w:hAnsi="宋体"/>
            <w:sz w:val="24"/>
            <w:rPrChange w:id="870" w:author="Zhonghao Shen" w:date="2016-05-30T16:00:00Z">
              <w:rPr>
                <w:b/>
                <w:sz w:val="24"/>
              </w:rPr>
            </w:rPrChange>
          </w:rPr>
          <w:delText>:</w:delText>
        </w:r>
        <w:r w:rsidR="001B013B" w:rsidRPr="001F4BC4" w:rsidDel="00623B9D">
          <w:rPr>
            <w:rFonts w:ascii="宋体" w:hAnsi="宋体"/>
            <w:sz w:val="24"/>
            <w:rPrChange w:id="871" w:author="Zhonghao Shen" w:date="2016-05-30T16:00:00Z">
              <w:rPr>
                <w:b/>
                <w:sz w:val="24"/>
              </w:rPr>
            </w:rPrChange>
          </w:rPr>
          <w:delText xml:space="preserve"> </w:delText>
        </w:r>
        <w:r w:rsidRPr="001F4BC4" w:rsidDel="00623B9D">
          <w:rPr>
            <w:rFonts w:ascii="宋体" w:hAnsi="宋体"/>
            <w:sz w:val="24"/>
            <w:rPrChange w:id="872" w:author="Zhonghao Shen" w:date="2016-05-30T16:00:00Z">
              <w:rPr>
                <w:sz w:val="24"/>
              </w:rPr>
            </w:rPrChange>
          </w:rPr>
          <w:delText>判断是否达到精度要求或是否达到最大迭代次数，若是则</w:delText>
        </w:r>
        <w:r w:rsidR="001B013B" w:rsidRPr="001F4BC4" w:rsidDel="00623B9D">
          <w:rPr>
            <w:rFonts w:ascii="宋体" w:hAnsi="宋体"/>
            <w:sz w:val="24"/>
            <w:rPrChange w:id="873" w:author="Zhonghao Shen" w:date="2016-05-30T16:00:00Z">
              <w:rPr>
                <w:sz w:val="24"/>
              </w:rPr>
            </w:rPrChange>
          </w:rPr>
          <w:delText>输出最优值和最优解</w:delText>
        </w:r>
        <w:r w:rsidRPr="001F4BC4" w:rsidDel="00623B9D">
          <w:rPr>
            <w:rFonts w:ascii="宋体" w:hAnsi="宋体"/>
            <w:sz w:val="24"/>
            <w:rPrChange w:id="874" w:author="Zhonghao Shen" w:date="2016-05-30T16:00:00Z">
              <w:rPr>
                <w:sz w:val="24"/>
              </w:rPr>
            </w:rPrChange>
          </w:rPr>
          <w:delText>，否则执行</w:delText>
        </w:r>
        <w:r w:rsidR="001B013B" w:rsidRPr="001F4BC4" w:rsidDel="00623B9D">
          <w:rPr>
            <w:rFonts w:ascii="宋体" w:hAnsi="宋体"/>
            <w:sz w:val="24"/>
            <w:rPrChange w:id="875" w:author="Zhonghao Shen" w:date="2016-05-30T16:00:00Z">
              <w:rPr>
                <w:b/>
                <w:sz w:val="24"/>
              </w:rPr>
            </w:rPrChange>
          </w:rPr>
          <w:delText>Step2</w:delText>
        </w:r>
        <w:r w:rsidR="001B013B" w:rsidRPr="001F4BC4" w:rsidDel="00623B9D">
          <w:rPr>
            <w:rFonts w:ascii="宋体" w:hAnsi="宋体"/>
            <w:sz w:val="24"/>
            <w:rPrChange w:id="876" w:author="Zhonghao Shen" w:date="2016-05-30T16:00:00Z">
              <w:rPr>
                <w:sz w:val="24"/>
              </w:rPr>
            </w:rPrChange>
          </w:rPr>
          <w:delText>。</w:delText>
        </w:r>
        <w:r w:rsidRPr="001F4BC4" w:rsidDel="00623B9D">
          <w:rPr>
            <w:rFonts w:ascii="宋体" w:hAnsi="宋体"/>
            <w:sz w:val="24"/>
            <w:rPrChange w:id="877" w:author="Zhonghao Shen" w:date="2016-05-30T16:00:00Z">
              <w:rPr>
                <w:sz w:val="24"/>
              </w:rPr>
            </w:rPrChange>
          </w:rPr>
          <w:delText xml:space="preserve"> </w:delText>
        </w:r>
      </w:del>
    </w:p>
    <w:p w:rsidR="007B3CFE" w:rsidRPr="001E4C70" w:rsidRDefault="007B3CFE" w:rsidP="007C5264">
      <w:pPr>
        <w:pStyle w:val="3"/>
        <w:rPr>
          <w:rFonts w:eastAsia="黑体"/>
          <w:sz w:val="28"/>
        </w:rPr>
      </w:pPr>
      <w:r w:rsidRPr="001E4C70">
        <w:rPr>
          <w:rFonts w:eastAsia="黑体"/>
          <w:sz w:val="28"/>
        </w:rPr>
        <w:t>要解决的技术问题</w:t>
      </w:r>
    </w:p>
    <w:p w:rsidR="001740ED" w:rsidRDefault="001740ED" w:rsidP="001740ED">
      <w:pPr>
        <w:rPr>
          <w:ins w:id="878" w:author="Zhonghao Shen" w:date="2016-05-30T16:08:00Z"/>
          <w:rFonts w:ascii="Arial" w:hAnsi="Arial" w:cs="Arial"/>
          <w:sz w:val="24"/>
        </w:rPr>
      </w:pPr>
      <w:ins w:id="879" w:author="Zhonghao Shen" w:date="2016-05-30T16:08:00Z">
        <w:r>
          <w:rPr>
            <w:rFonts w:ascii="Arial" w:eastAsia="黑体" w:hAnsi="Arial" w:cs="Arial" w:hint="eastAsia"/>
            <w:color w:val="000000"/>
            <w:sz w:val="28"/>
            <w:szCs w:val="28"/>
          </w:rPr>
          <w:t>5</w:t>
        </w:r>
        <w:r w:rsidRPr="00D6734C">
          <w:rPr>
            <w:rFonts w:ascii="Arial" w:eastAsia="黑体" w:hAnsi="Arial" w:cs="Arial" w:hint="eastAsia"/>
            <w:color w:val="000000"/>
            <w:sz w:val="28"/>
            <w:szCs w:val="28"/>
          </w:rPr>
          <w:t>.1</w:t>
        </w:r>
        <w:r>
          <w:rPr>
            <w:rFonts w:ascii="Arial" w:hAnsi="Arial" w:cs="Arial" w:hint="eastAsia"/>
            <w:sz w:val="24"/>
          </w:rPr>
          <w:t xml:space="preserve">  </w:t>
        </w:r>
        <w:r>
          <w:rPr>
            <w:rFonts w:ascii="Arial" w:hAnsi="Arial" w:cs="Arial" w:hint="eastAsia"/>
            <w:sz w:val="24"/>
          </w:rPr>
          <w:t>通过云计算技术，打通客户端与配送端的远距离通信；</w:t>
        </w:r>
      </w:ins>
    </w:p>
    <w:p w:rsidR="001740ED" w:rsidRDefault="001740ED" w:rsidP="001740ED">
      <w:pPr>
        <w:rPr>
          <w:ins w:id="880" w:author="Zhonghao Shen" w:date="2016-05-30T16:08:00Z"/>
          <w:rFonts w:ascii="Arial" w:hAnsi="Arial" w:cs="Arial"/>
          <w:sz w:val="24"/>
        </w:rPr>
      </w:pPr>
      <w:ins w:id="881" w:author="Zhonghao Shen" w:date="2016-05-30T16:08:00Z">
        <w:r>
          <w:rPr>
            <w:rFonts w:ascii="Arial" w:eastAsia="黑体" w:hAnsi="Arial" w:cs="Arial" w:hint="eastAsia"/>
            <w:color w:val="000000"/>
            <w:sz w:val="28"/>
            <w:szCs w:val="28"/>
          </w:rPr>
          <w:t>5</w:t>
        </w:r>
        <w:r w:rsidRPr="00D6734C">
          <w:rPr>
            <w:rFonts w:ascii="Arial" w:eastAsia="黑体" w:hAnsi="Arial" w:cs="Arial" w:hint="eastAsia"/>
            <w:color w:val="000000"/>
            <w:sz w:val="28"/>
            <w:szCs w:val="28"/>
          </w:rPr>
          <w:t>.2</w:t>
        </w:r>
        <w:r>
          <w:rPr>
            <w:rFonts w:ascii="Arial" w:hAnsi="Arial" w:cs="Arial" w:hint="eastAsia"/>
            <w:sz w:val="24"/>
          </w:rPr>
          <w:t xml:space="preserve">  </w:t>
        </w:r>
        <w:r>
          <w:rPr>
            <w:rFonts w:ascii="Arial" w:hAnsi="Arial" w:cs="Arial" w:hint="eastAsia"/>
            <w:sz w:val="24"/>
          </w:rPr>
          <w:t>将智能车配送端驱动，且在任意情况下保持与网络的连接通畅；</w:t>
        </w:r>
      </w:ins>
    </w:p>
    <w:p w:rsidR="001740ED" w:rsidRDefault="001740ED" w:rsidP="001740ED">
      <w:pPr>
        <w:rPr>
          <w:ins w:id="882" w:author="Zhonghao Shen" w:date="2016-05-30T16:08:00Z"/>
          <w:rFonts w:ascii="Arial" w:hAnsi="Arial" w:cs="Arial"/>
          <w:sz w:val="24"/>
        </w:rPr>
      </w:pPr>
      <w:ins w:id="883" w:author="Zhonghao Shen" w:date="2016-05-30T16:08:00Z">
        <w:r>
          <w:rPr>
            <w:rFonts w:ascii="Arial" w:eastAsia="黑体" w:hAnsi="Arial" w:cs="Arial" w:hint="eastAsia"/>
            <w:color w:val="000000"/>
            <w:sz w:val="28"/>
            <w:szCs w:val="28"/>
          </w:rPr>
          <w:t>5</w:t>
        </w:r>
        <w:r w:rsidRPr="00D6734C">
          <w:rPr>
            <w:rFonts w:ascii="Arial" w:eastAsia="黑体" w:hAnsi="Arial" w:cs="Arial" w:hint="eastAsia"/>
            <w:color w:val="000000"/>
            <w:sz w:val="28"/>
            <w:szCs w:val="28"/>
          </w:rPr>
          <w:t>.3</w:t>
        </w:r>
        <w:r>
          <w:rPr>
            <w:rFonts w:ascii="Arial" w:hAnsi="Arial" w:cs="Arial" w:hint="eastAsia"/>
            <w:sz w:val="24"/>
          </w:rPr>
          <w:t xml:space="preserve">  </w:t>
        </w:r>
        <w:r>
          <w:rPr>
            <w:rFonts w:ascii="Arial" w:hAnsi="Arial" w:cs="Arial" w:hint="eastAsia"/>
            <w:sz w:val="24"/>
          </w:rPr>
          <w:t>实时而且准确获取配送端位置信息；</w:t>
        </w:r>
      </w:ins>
    </w:p>
    <w:p w:rsidR="001740ED" w:rsidRDefault="001740ED" w:rsidP="001740ED">
      <w:pPr>
        <w:rPr>
          <w:ins w:id="884" w:author="Zhonghao Shen" w:date="2016-05-30T16:08:00Z"/>
          <w:rFonts w:ascii="Arial" w:hAnsi="Arial" w:cs="Arial"/>
          <w:sz w:val="24"/>
        </w:rPr>
      </w:pPr>
      <w:ins w:id="885" w:author="Zhonghao Shen" w:date="2016-05-30T16:08:00Z">
        <w:r>
          <w:rPr>
            <w:rFonts w:ascii="Arial" w:eastAsia="黑体" w:hAnsi="Arial" w:cs="Arial" w:hint="eastAsia"/>
            <w:color w:val="000000"/>
            <w:sz w:val="28"/>
            <w:szCs w:val="28"/>
          </w:rPr>
          <w:t>5</w:t>
        </w:r>
        <w:r w:rsidRPr="00D6734C">
          <w:rPr>
            <w:rFonts w:ascii="Arial" w:eastAsia="黑体" w:hAnsi="Arial" w:cs="Arial" w:hint="eastAsia"/>
            <w:color w:val="000000"/>
            <w:sz w:val="28"/>
            <w:szCs w:val="28"/>
          </w:rPr>
          <w:t>.4</w:t>
        </w:r>
        <w:r>
          <w:rPr>
            <w:rFonts w:ascii="Arial" w:hAnsi="Arial" w:cs="Arial" w:hint="eastAsia"/>
            <w:sz w:val="24"/>
          </w:rPr>
          <w:t xml:space="preserve">  </w:t>
        </w:r>
        <w:r>
          <w:rPr>
            <w:rFonts w:ascii="Arial" w:hAnsi="Arial" w:cs="Arial" w:hint="eastAsia"/>
            <w:sz w:val="24"/>
          </w:rPr>
          <w:t>利用图论中相关算法，实现点对点的路径规划，且能实现准确及时的配送；</w:t>
        </w:r>
      </w:ins>
    </w:p>
    <w:p w:rsidR="001740ED" w:rsidRPr="005D7929" w:rsidRDefault="001740ED" w:rsidP="001740ED">
      <w:pPr>
        <w:rPr>
          <w:ins w:id="886" w:author="Zhonghao Shen" w:date="2016-05-30T16:08:00Z"/>
          <w:rFonts w:ascii="Arial" w:eastAsia="黑体" w:hAnsi="Arial" w:cs="Arial"/>
          <w:color w:val="000000"/>
          <w:sz w:val="28"/>
          <w:szCs w:val="28"/>
        </w:rPr>
      </w:pPr>
      <w:ins w:id="887" w:author="Zhonghao Shen" w:date="2016-05-30T16:08:00Z">
        <w:r>
          <w:rPr>
            <w:rFonts w:ascii="Arial" w:eastAsia="黑体" w:hAnsi="Arial" w:cs="Arial" w:hint="eastAsia"/>
            <w:color w:val="000000"/>
            <w:sz w:val="28"/>
            <w:szCs w:val="28"/>
          </w:rPr>
          <w:t>5</w:t>
        </w:r>
        <w:r w:rsidRPr="005D7929">
          <w:rPr>
            <w:rFonts w:ascii="Arial" w:eastAsia="黑体" w:hAnsi="Arial" w:cs="Arial" w:hint="eastAsia"/>
            <w:color w:val="000000"/>
            <w:sz w:val="28"/>
            <w:szCs w:val="28"/>
          </w:rPr>
          <w:t>.5</w:t>
        </w:r>
        <w:r>
          <w:rPr>
            <w:rFonts w:ascii="Arial" w:eastAsia="黑体" w:hAnsi="Arial" w:cs="Arial"/>
            <w:color w:val="000000"/>
            <w:sz w:val="28"/>
            <w:szCs w:val="28"/>
          </w:rPr>
          <w:t xml:space="preserve">  </w:t>
        </w:r>
        <w:r w:rsidRPr="005D7929">
          <w:rPr>
            <w:rFonts w:ascii="Arial" w:hAnsi="Arial" w:cs="Arial" w:hint="eastAsia"/>
            <w:sz w:val="24"/>
          </w:rPr>
          <w:t>配送</w:t>
        </w:r>
        <w:r>
          <w:rPr>
            <w:rFonts w:ascii="Arial" w:hAnsi="Arial" w:cs="Arial" w:hint="eastAsia"/>
            <w:sz w:val="24"/>
          </w:rPr>
          <w:t>的实时信息，智能车的实时位置可以被客户查看。</w:t>
        </w:r>
      </w:ins>
    </w:p>
    <w:p w:rsidR="005943B2" w:rsidRPr="00A874F6" w:rsidDel="003D29AD" w:rsidRDefault="007B3CFE" w:rsidP="00AD2F55">
      <w:pPr>
        <w:spacing w:line="360" w:lineRule="auto"/>
        <w:rPr>
          <w:del w:id="888" w:author="Zhonghao Shen" w:date="2016-05-30T15:56:00Z"/>
          <w:sz w:val="24"/>
        </w:rPr>
      </w:pPr>
      <w:del w:id="889" w:author="Zhonghao Shen" w:date="2016-05-30T15:56:00Z">
        <w:r w:rsidRPr="001E4C70" w:rsidDel="003D29AD">
          <w:rPr>
            <w:sz w:val="24"/>
          </w:rPr>
          <w:delText>1</w:delText>
        </w:r>
        <w:r w:rsidR="0047774F" w:rsidRPr="001E4C70" w:rsidDel="003D29AD">
          <w:rPr>
            <w:sz w:val="24"/>
          </w:rPr>
          <w:delText>)</w:delText>
        </w:r>
        <w:r w:rsidR="0047774F" w:rsidRPr="00A874F6" w:rsidDel="003D29AD">
          <w:rPr>
            <w:sz w:val="24"/>
          </w:rPr>
          <w:delText xml:space="preserve"> </w:delText>
        </w:r>
        <w:r w:rsidR="005943B2" w:rsidRPr="001E4C70" w:rsidDel="003D29AD">
          <w:rPr>
            <w:sz w:val="24"/>
          </w:rPr>
          <w:delText>以材料学为依托，结合碳纤维原丝生产线这个应用背景，研究碳纤维原丝成形工艺</w:delText>
        </w:r>
        <w:r w:rsidR="00E67A36" w:rsidRPr="001E4C70" w:rsidDel="003D29AD">
          <w:rPr>
            <w:sz w:val="24"/>
          </w:rPr>
          <w:delText>中的凝固过程</w:delText>
        </w:r>
        <w:r w:rsidR="0047774F" w:rsidRPr="001E4C70" w:rsidDel="003D29AD">
          <w:rPr>
            <w:sz w:val="24"/>
          </w:rPr>
          <w:delText>；</w:delText>
        </w:r>
      </w:del>
    </w:p>
    <w:p w:rsidR="007B3CFE" w:rsidRPr="00A874F6" w:rsidDel="003D29AD" w:rsidRDefault="007B3CFE" w:rsidP="00AD2F55">
      <w:pPr>
        <w:spacing w:line="360" w:lineRule="auto"/>
        <w:rPr>
          <w:del w:id="890" w:author="Zhonghao Shen" w:date="2016-05-30T15:56:00Z"/>
          <w:sz w:val="24"/>
        </w:rPr>
      </w:pPr>
      <w:del w:id="891" w:author="Zhonghao Shen" w:date="2016-05-30T15:56:00Z">
        <w:r w:rsidRPr="001E4C70" w:rsidDel="003D29AD">
          <w:rPr>
            <w:sz w:val="24"/>
          </w:rPr>
          <w:delText>2</w:delText>
        </w:r>
        <w:r w:rsidR="0047774F" w:rsidRPr="001E4C70" w:rsidDel="003D29AD">
          <w:rPr>
            <w:sz w:val="24"/>
          </w:rPr>
          <w:delText>)</w:delText>
        </w:r>
        <w:r w:rsidR="0047774F" w:rsidRPr="00A874F6" w:rsidDel="003D29AD">
          <w:rPr>
            <w:sz w:val="24"/>
          </w:rPr>
          <w:delText xml:space="preserve"> </w:delText>
        </w:r>
        <w:r w:rsidR="005943B2" w:rsidRPr="001E4C70" w:rsidDel="003D29AD">
          <w:rPr>
            <w:sz w:val="24"/>
          </w:rPr>
          <w:delText>设计</w:delText>
        </w:r>
        <w:r w:rsidR="005943B2" w:rsidRPr="001E4C70" w:rsidDel="003D29AD">
          <w:rPr>
            <w:sz w:val="24"/>
          </w:rPr>
          <w:delText>MFAC</w:delText>
        </w:r>
        <w:r w:rsidR="005943B2" w:rsidRPr="001E4C70" w:rsidDel="003D29AD">
          <w:rPr>
            <w:sz w:val="24"/>
          </w:rPr>
          <w:delText>控制器</w:delText>
        </w:r>
        <w:r w:rsidR="006C61AF" w:rsidRPr="001E4C70" w:rsidDel="003D29AD">
          <w:rPr>
            <w:sz w:val="24"/>
          </w:rPr>
          <w:delText>及</w:delText>
        </w:r>
        <w:r w:rsidR="008022D6" w:rsidRPr="001E4C70" w:rsidDel="003D29AD">
          <w:rPr>
            <w:sz w:val="24"/>
          </w:rPr>
          <w:delText>应用于碳纤维凝固浴准备槽的液位</w:delText>
        </w:r>
        <w:r w:rsidR="008022D6" w:rsidRPr="001E4C70" w:rsidDel="003D29AD">
          <w:rPr>
            <w:sz w:val="24"/>
          </w:rPr>
          <w:delText>-</w:delText>
        </w:r>
        <w:r w:rsidR="008022D6" w:rsidRPr="001E4C70" w:rsidDel="003D29AD">
          <w:rPr>
            <w:sz w:val="24"/>
          </w:rPr>
          <w:delText>浓度控制系统进行</w:delText>
        </w:r>
        <w:r w:rsidR="006C61AF" w:rsidRPr="001E4C70" w:rsidDel="003D29AD">
          <w:rPr>
            <w:sz w:val="24"/>
          </w:rPr>
          <w:delText>仿真分析</w:delText>
        </w:r>
        <w:r w:rsidR="0047774F" w:rsidRPr="001E4C70" w:rsidDel="003D29AD">
          <w:rPr>
            <w:sz w:val="24"/>
          </w:rPr>
          <w:delText>；</w:delText>
        </w:r>
      </w:del>
    </w:p>
    <w:p w:rsidR="008022D6" w:rsidRPr="00A874F6" w:rsidDel="003D29AD" w:rsidRDefault="0079730F" w:rsidP="008022D6">
      <w:pPr>
        <w:spacing w:line="360" w:lineRule="auto"/>
        <w:rPr>
          <w:del w:id="892" w:author="Zhonghao Shen" w:date="2016-05-30T15:56:00Z"/>
          <w:sz w:val="24"/>
        </w:rPr>
      </w:pPr>
      <w:del w:id="893" w:author="Zhonghao Shen" w:date="2016-05-30T15:56:00Z">
        <w:r w:rsidRPr="001E4C70" w:rsidDel="003D29AD">
          <w:rPr>
            <w:sz w:val="24"/>
          </w:rPr>
          <w:delText>3</w:delText>
        </w:r>
        <w:r w:rsidR="0047774F" w:rsidRPr="001E4C70" w:rsidDel="003D29AD">
          <w:rPr>
            <w:sz w:val="24"/>
          </w:rPr>
          <w:delText>)</w:delText>
        </w:r>
        <w:r w:rsidR="0047774F" w:rsidRPr="00A874F6" w:rsidDel="003D29AD">
          <w:rPr>
            <w:sz w:val="24"/>
          </w:rPr>
          <w:delText xml:space="preserve"> </w:delText>
        </w:r>
        <w:r w:rsidR="008022D6" w:rsidRPr="001E4C70" w:rsidDel="003D29AD">
          <w:rPr>
            <w:sz w:val="24"/>
          </w:rPr>
          <w:delText>采用差分进化算法对</w:delText>
        </w:r>
        <w:r w:rsidR="008022D6" w:rsidRPr="001E4C70" w:rsidDel="003D29AD">
          <w:rPr>
            <w:sz w:val="24"/>
          </w:rPr>
          <w:delText>MFAC</w:delText>
        </w:r>
        <w:r w:rsidR="008022D6" w:rsidRPr="001E4C70" w:rsidDel="003D29AD">
          <w:rPr>
            <w:sz w:val="24"/>
          </w:rPr>
          <w:delText>控制器进行参数优化，比较</w:delText>
        </w:r>
        <w:r w:rsidR="008022D6" w:rsidRPr="001E4C70" w:rsidDel="003D29AD">
          <w:rPr>
            <w:sz w:val="24"/>
          </w:rPr>
          <w:delText>PID</w:delText>
        </w:r>
        <w:r w:rsidR="008022D6" w:rsidRPr="001E4C70" w:rsidDel="003D29AD">
          <w:rPr>
            <w:sz w:val="24"/>
          </w:rPr>
          <w:delText>、</w:delText>
        </w:r>
        <w:r w:rsidR="008022D6" w:rsidRPr="001E4C70" w:rsidDel="003D29AD">
          <w:rPr>
            <w:sz w:val="24"/>
          </w:rPr>
          <w:delText>MFAC</w:delText>
        </w:r>
        <w:r w:rsidR="008022D6" w:rsidRPr="001E4C70" w:rsidDel="003D29AD">
          <w:rPr>
            <w:sz w:val="24"/>
          </w:rPr>
          <w:delText>、</w:delText>
        </w:r>
        <w:r w:rsidR="008022D6" w:rsidRPr="001E4C70" w:rsidDel="003D29AD">
          <w:rPr>
            <w:sz w:val="24"/>
          </w:rPr>
          <w:delText>DE-MFAC</w:delText>
        </w:r>
        <w:r w:rsidR="008022D6" w:rsidRPr="001E4C70" w:rsidDel="003D29AD">
          <w:rPr>
            <w:sz w:val="24"/>
          </w:rPr>
          <w:delText>控制效果；</w:delText>
        </w:r>
      </w:del>
    </w:p>
    <w:p w:rsidR="008022D6" w:rsidRPr="00A874F6" w:rsidDel="003D29AD" w:rsidRDefault="008022D6" w:rsidP="008022D6">
      <w:pPr>
        <w:spacing w:line="360" w:lineRule="auto"/>
        <w:rPr>
          <w:del w:id="894" w:author="Zhonghao Shen" w:date="2016-05-30T15:56:00Z"/>
          <w:sz w:val="24"/>
        </w:rPr>
      </w:pPr>
      <w:del w:id="895" w:author="Zhonghao Shen" w:date="2016-05-30T15:56:00Z">
        <w:r w:rsidRPr="00A874F6" w:rsidDel="003D29AD">
          <w:rPr>
            <w:sz w:val="24"/>
          </w:rPr>
          <w:delText>4</w:delText>
        </w:r>
        <w:r w:rsidRPr="001E4C70" w:rsidDel="003D29AD">
          <w:rPr>
            <w:sz w:val="24"/>
          </w:rPr>
          <w:delText>)</w:delText>
        </w:r>
        <w:r w:rsidRPr="00A874F6" w:rsidDel="003D29AD">
          <w:rPr>
            <w:sz w:val="24"/>
          </w:rPr>
          <w:delText xml:space="preserve"> </w:delText>
        </w:r>
        <w:r w:rsidR="0079730F" w:rsidRPr="001E4C70" w:rsidDel="003D29AD">
          <w:rPr>
            <w:sz w:val="24"/>
          </w:rPr>
          <w:delText>设计</w:delText>
        </w:r>
        <w:r w:rsidR="0079730F" w:rsidRPr="00A874F6" w:rsidDel="003D29AD">
          <w:rPr>
            <w:sz w:val="24"/>
          </w:rPr>
          <w:delText>U</w:delText>
        </w:r>
        <w:r w:rsidR="0079730F" w:rsidRPr="001E4C70" w:rsidDel="003D29AD">
          <w:rPr>
            <w:sz w:val="24"/>
          </w:rPr>
          <w:delText>C</w:delText>
        </w:r>
        <w:r w:rsidR="0079730F" w:rsidRPr="001E4C70" w:rsidDel="003D29AD">
          <w:rPr>
            <w:sz w:val="24"/>
          </w:rPr>
          <w:delText>控制器</w:delText>
        </w:r>
        <w:r w:rsidRPr="001E4C70" w:rsidDel="003D29AD">
          <w:rPr>
            <w:sz w:val="24"/>
          </w:rPr>
          <w:delText>及应用于碳纤维凝固浴准备槽的液位</w:delText>
        </w:r>
        <w:r w:rsidRPr="001E4C70" w:rsidDel="003D29AD">
          <w:rPr>
            <w:sz w:val="24"/>
          </w:rPr>
          <w:delText>-</w:delText>
        </w:r>
        <w:r w:rsidRPr="001E4C70" w:rsidDel="003D29AD">
          <w:rPr>
            <w:sz w:val="24"/>
          </w:rPr>
          <w:delText>浓度控制系统进行仿真分析；</w:delText>
        </w:r>
      </w:del>
    </w:p>
    <w:p w:rsidR="007B3CFE" w:rsidRPr="00A874F6" w:rsidDel="003D29AD" w:rsidRDefault="008022D6" w:rsidP="00AD2F55">
      <w:pPr>
        <w:spacing w:line="360" w:lineRule="auto"/>
        <w:rPr>
          <w:del w:id="896" w:author="Zhonghao Shen" w:date="2016-05-30T15:56:00Z"/>
          <w:sz w:val="24"/>
        </w:rPr>
      </w:pPr>
      <w:del w:id="897" w:author="Zhonghao Shen" w:date="2016-05-30T15:56:00Z">
        <w:r w:rsidRPr="00A874F6" w:rsidDel="003D29AD">
          <w:rPr>
            <w:sz w:val="24"/>
          </w:rPr>
          <w:delText>5</w:delText>
        </w:r>
        <w:r w:rsidRPr="001E4C70" w:rsidDel="003D29AD">
          <w:rPr>
            <w:sz w:val="24"/>
          </w:rPr>
          <w:delText>)</w:delText>
        </w:r>
        <w:r w:rsidRPr="00A874F6" w:rsidDel="003D29AD">
          <w:rPr>
            <w:sz w:val="24"/>
          </w:rPr>
          <w:delText xml:space="preserve"> </w:delText>
        </w:r>
        <w:r w:rsidRPr="001E4C70" w:rsidDel="003D29AD">
          <w:rPr>
            <w:sz w:val="24"/>
          </w:rPr>
          <w:delText>采用差分进化算法对每个采样时刻的非伪控制器进行参数优化，比较</w:delText>
        </w:r>
        <w:r w:rsidRPr="001E4C70" w:rsidDel="003D29AD">
          <w:rPr>
            <w:sz w:val="24"/>
          </w:rPr>
          <w:delText>PID</w:delText>
        </w:r>
        <w:r w:rsidRPr="001E4C70" w:rsidDel="003D29AD">
          <w:rPr>
            <w:sz w:val="24"/>
          </w:rPr>
          <w:delText>、、</w:delText>
        </w:r>
        <w:r w:rsidRPr="001E4C70" w:rsidDel="003D29AD">
          <w:rPr>
            <w:sz w:val="24"/>
          </w:rPr>
          <w:delText>UC</w:delText>
        </w:r>
        <w:r w:rsidRPr="001E4C70" w:rsidDel="003D29AD">
          <w:rPr>
            <w:sz w:val="24"/>
          </w:rPr>
          <w:delText>、</w:delText>
        </w:r>
        <w:r w:rsidRPr="001E4C70" w:rsidDel="003D29AD">
          <w:rPr>
            <w:sz w:val="24"/>
          </w:rPr>
          <w:delText>DE-UC</w:delText>
        </w:r>
        <w:r w:rsidRPr="001E4C70" w:rsidDel="003D29AD">
          <w:rPr>
            <w:sz w:val="24"/>
          </w:rPr>
          <w:delText>控制效果；</w:delText>
        </w:r>
        <w:r w:rsidRPr="00A874F6" w:rsidDel="003D29AD">
          <w:rPr>
            <w:sz w:val="24"/>
          </w:rPr>
          <w:delText xml:space="preserve"> </w:delText>
        </w:r>
      </w:del>
    </w:p>
    <w:p w:rsidR="005943B2" w:rsidRDefault="005943B2" w:rsidP="00AD2F55">
      <w:pPr>
        <w:spacing w:line="360" w:lineRule="auto"/>
        <w:rPr>
          <w:ins w:id="898" w:author="Zhonghao Shen" w:date="2016-05-30T15:56:00Z"/>
          <w:sz w:val="24"/>
        </w:rPr>
      </w:pPr>
    </w:p>
    <w:p w:rsidR="003D29AD" w:rsidRPr="001E4C70" w:rsidRDefault="003D29AD" w:rsidP="00AD2F55">
      <w:pPr>
        <w:spacing w:line="360" w:lineRule="auto"/>
        <w:rPr>
          <w:rFonts w:hint="eastAsia"/>
          <w:sz w:val="24"/>
        </w:rPr>
      </w:pPr>
    </w:p>
    <w:p w:rsidR="007B3CFE" w:rsidRPr="001E4C70" w:rsidRDefault="007B3CFE" w:rsidP="007C5264">
      <w:pPr>
        <w:pStyle w:val="3"/>
        <w:rPr>
          <w:rFonts w:eastAsia="黑体"/>
          <w:sz w:val="28"/>
        </w:rPr>
      </w:pPr>
      <w:r w:rsidRPr="001E4C70">
        <w:rPr>
          <w:rFonts w:eastAsia="黑体"/>
          <w:sz w:val="28"/>
        </w:rPr>
        <w:lastRenderedPageBreak/>
        <w:t>日程安排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4140"/>
        <w:gridCol w:w="2480"/>
      </w:tblGrid>
      <w:tr w:rsidR="007B3CFE" w:rsidRPr="001E4C70">
        <w:tc>
          <w:tcPr>
            <w:tcW w:w="1908" w:type="dxa"/>
          </w:tcPr>
          <w:p w:rsidR="007B3CFE" w:rsidRPr="00A874F6" w:rsidRDefault="007B3CFE">
            <w:pPr>
              <w:jc w:val="center"/>
              <w:rPr>
                <w:b/>
                <w:sz w:val="28"/>
                <w:szCs w:val="28"/>
              </w:rPr>
            </w:pPr>
            <w:bookmarkStart w:id="899" w:name="OLE_LINK11"/>
            <w:bookmarkStart w:id="900" w:name="OLE_LINK12"/>
            <w:r w:rsidRPr="00A874F6">
              <w:rPr>
                <w:b/>
                <w:sz w:val="28"/>
                <w:szCs w:val="28"/>
              </w:rPr>
              <w:t>序号</w:t>
            </w:r>
          </w:p>
        </w:tc>
        <w:tc>
          <w:tcPr>
            <w:tcW w:w="4140" w:type="dxa"/>
          </w:tcPr>
          <w:p w:rsidR="007B3CFE" w:rsidRPr="001E4C70" w:rsidRDefault="007B3CFE">
            <w:pPr>
              <w:jc w:val="center"/>
              <w:rPr>
                <w:b/>
                <w:sz w:val="28"/>
                <w:szCs w:val="28"/>
              </w:rPr>
            </w:pPr>
            <w:r w:rsidRPr="001E4C70">
              <w:rPr>
                <w:b/>
                <w:sz w:val="28"/>
                <w:szCs w:val="28"/>
              </w:rPr>
              <w:t>各阶段名称</w:t>
            </w:r>
          </w:p>
        </w:tc>
        <w:tc>
          <w:tcPr>
            <w:tcW w:w="2480" w:type="dxa"/>
          </w:tcPr>
          <w:p w:rsidR="007B3CFE" w:rsidRPr="001E4C70" w:rsidRDefault="007B3CFE">
            <w:pPr>
              <w:jc w:val="center"/>
              <w:rPr>
                <w:b/>
                <w:sz w:val="28"/>
                <w:szCs w:val="28"/>
              </w:rPr>
            </w:pPr>
            <w:r w:rsidRPr="001E4C70">
              <w:rPr>
                <w:b/>
                <w:sz w:val="28"/>
                <w:szCs w:val="28"/>
              </w:rPr>
              <w:t>起止日期</w:t>
            </w:r>
          </w:p>
        </w:tc>
      </w:tr>
      <w:tr w:rsidR="007B3CFE" w:rsidRPr="001E4C70">
        <w:tc>
          <w:tcPr>
            <w:tcW w:w="1908" w:type="dxa"/>
            <w:vAlign w:val="center"/>
          </w:tcPr>
          <w:p w:rsidR="007B3CFE" w:rsidRPr="001E4C70" w:rsidRDefault="007B3CFE">
            <w:pPr>
              <w:jc w:val="center"/>
              <w:rPr>
                <w:sz w:val="28"/>
                <w:szCs w:val="28"/>
              </w:rPr>
            </w:pPr>
            <w:r w:rsidRPr="001E4C70">
              <w:rPr>
                <w:sz w:val="28"/>
                <w:szCs w:val="28"/>
              </w:rPr>
              <w:t>1</w:t>
            </w:r>
          </w:p>
        </w:tc>
        <w:tc>
          <w:tcPr>
            <w:tcW w:w="4140" w:type="dxa"/>
            <w:vAlign w:val="center"/>
          </w:tcPr>
          <w:p w:rsidR="007B3CFE" w:rsidRPr="00A874F6" w:rsidRDefault="00364EB3" w:rsidP="000809BE">
            <w:pPr>
              <w:autoSpaceDE w:val="0"/>
              <w:autoSpaceDN w:val="0"/>
              <w:adjustRightInd w:val="0"/>
              <w:jc w:val="center"/>
              <w:rPr>
                <w:b/>
                <w:bCs/>
                <w:kern w:val="0"/>
                <w:sz w:val="28"/>
                <w:szCs w:val="28"/>
                <w:lang w:val="zh-CN"/>
              </w:rPr>
            </w:pPr>
            <w:ins w:id="901" w:author="Zhonghao Shen" w:date="2016-05-30T16:08:00Z">
              <w:r>
                <w:rPr>
                  <w:rFonts w:hint="eastAsia"/>
                  <w:kern w:val="0"/>
                  <w:sz w:val="24"/>
                  <w:lang w:val="zh-CN"/>
                </w:rPr>
                <w:t>课题背景</w:t>
              </w:r>
            </w:ins>
            <w:del w:id="902" w:author="Zhonghao Shen" w:date="2016-05-30T16:08:00Z">
              <w:r w:rsidR="0019434D" w:rsidRPr="001E4C70" w:rsidDel="00364EB3">
                <w:rPr>
                  <w:kern w:val="0"/>
                  <w:sz w:val="24"/>
                  <w:lang w:val="zh-CN"/>
                </w:rPr>
                <w:delText>课题</w:delText>
              </w:r>
            </w:del>
            <w:r w:rsidR="0019434D" w:rsidRPr="001E4C70">
              <w:rPr>
                <w:kern w:val="0"/>
                <w:sz w:val="24"/>
                <w:lang w:val="zh-CN"/>
              </w:rPr>
              <w:t>调研</w:t>
            </w:r>
          </w:p>
        </w:tc>
        <w:tc>
          <w:tcPr>
            <w:tcW w:w="2480" w:type="dxa"/>
            <w:vAlign w:val="center"/>
          </w:tcPr>
          <w:p w:rsidR="007B3CFE" w:rsidRPr="00A874F6" w:rsidRDefault="007B3CFE">
            <w:pPr>
              <w:autoSpaceDE w:val="0"/>
              <w:autoSpaceDN w:val="0"/>
              <w:adjustRightInd w:val="0"/>
              <w:jc w:val="center"/>
              <w:rPr>
                <w:kern w:val="0"/>
                <w:sz w:val="28"/>
                <w:szCs w:val="28"/>
              </w:rPr>
            </w:pPr>
            <w:r w:rsidRPr="00A874F6">
              <w:rPr>
                <w:kern w:val="0"/>
                <w:sz w:val="24"/>
              </w:rPr>
              <w:t>201</w:t>
            </w:r>
            <w:r w:rsidR="000809BE" w:rsidRPr="00A874F6">
              <w:rPr>
                <w:kern w:val="0"/>
                <w:sz w:val="24"/>
              </w:rPr>
              <w:t>5</w:t>
            </w:r>
            <w:r w:rsidRPr="00A874F6">
              <w:rPr>
                <w:kern w:val="0"/>
                <w:sz w:val="24"/>
              </w:rPr>
              <w:t>.12.01-201</w:t>
            </w:r>
            <w:r w:rsidR="000809BE" w:rsidRPr="00A874F6">
              <w:rPr>
                <w:kern w:val="0"/>
                <w:sz w:val="24"/>
              </w:rPr>
              <w:t>6</w:t>
            </w:r>
            <w:r w:rsidRPr="00A874F6">
              <w:rPr>
                <w:kern w:val="0"/>
                <w:sz w:val="24"/>
              </w:rPr>
              <w:t>.</w:t>
            </w:r>
            <w:del w:id="903" w:author="Zhonghao Shen" w:date="2016-05-30T16:06:00Z">
              <w:r w:rsidR="000809BE" w:rsidRPr="001E4C70" w:rsidDel="00E07499">
                <w:rPr>
                  <w:kern w:val="0"/>
                  <w:sz w:val="24"/>
                </w:rPr>
                <w:delText>0</w:delText>
              </w:r>
            </w:del>
            <w:ins w:id="904" w:author="Zhonghao Shen" w:date="2016-05-30T16:06:00Z">
              <w:r w:rsidR="00E07499">
                <w:rPr>
                  <w:rFonts w:hint="eastAsia"/>
                  <w:kern w:val="0"/>
                  <w:sz w:val="24"/>
                </w:rPr>
                <w:t>1</w:t>
              </w:r>
            </w:ins>
            <w:del w:id="905" w:author="Zhonghao Shen" w:date="2016-05-30T16:06:00Z">
              <w:r w:rsidR="000809BE" w:rsidRPr="001E4C70" w:rsidDel="00E07499">
                <w:rPr>
                  <w:kern w:val="0"/>
                  <w:sz w:val="24"/>
                </w:rPr>
                <w:delText>1</w:delText>
              </w:r>
            </w:del>
            <w:ins w:id="906" w:author="Zhonghao Shen" w:date="2016-05-30T16:06:00Z">
              <w:r w:rsidR="00E07499">
                <w:rPr>
                  <w:rFonts w:hint="eastAsia"/>
                  <w:kern w:val="0"/>
                  <w:sz w:val="24"/>
                </w:rPr>
                <w:t>2</w:t>
              </w:r>
            </w:ins>
            <w:r w:rsidRPr="001E4C70">
              <w:rPr>
                <w:kern w:val="0"/>
                <w:sz w:val="24"/>
              </w:rPr>
              <w:t>.</w:t>
            </w:r>
            <w:del w:id="907" w:author="Zhonghao Shen" w:date="2016-05-30T16:06:00Z">
              <w:r w:rsidR="000809BE" w:rsidRPr="001E4C70" w:rsidDel="00E07499">
                <w:rPr>
                  <w:kern w:val="0"/>
                  <w:sz w:val="24"/>
                </w:rPr>
                <w:delText>0</w:delText>
              </w:r>
            </w:del>
            <w:ins w:id="908" w:author="Zhonghao Shen" w:date="2016-05-30T16:06:00Z">
              <w:r w:rsidR="00E07499">
                <w:rPr>
                  <w:rFonts w:hint="eastAsia"/>
                  <w:kern w:val="0"/>
                  <w:sz w:val="24"/>
                </w:rPr>
                <w:t>3</w:t>
              </w:r>
            </w:ins>
            <w:del w:id="909" w:author="Zhonghao Shen" w:date="2016-05-30T16:06:00Z">
              <w:r w:rsidR="000809BE" w:rsidRPr="001E4C70" w:rsidDel="00E07499">
                <w:rPr>
                  <w:kern w:val="0"/>
                  <w:sz w:val="24"/>
                </w:rPr>
                <w:delText>6</w:delText>
              </w:r>
            </w:del>
            <w:ins w:id="910" w:author="Zhonghao Shen" w:date="2016-05-30T16:06:00Z">
              <w:r w:rsidR="00E07499">
                <w:rPr>
                  <w:rFonts w:hint="eastAsia"/>
                  <w:kern w:val="0"/>
                  <w:sz w:val="24"/>
                </w:rPr>
                <w:t>1</w:t>
              </w:r>
            </w:ins>
          </w:p>
        </w:tc>
      </w:tr>
      <w:tr w:rsidR="007B3CFE" w:rsidRPr="001E4C70">
        <w:tc>
          <w:tcPr>
            <w:tcW w:w="1908" w:type="dxa"/>
            <w:vAlign w:val="center"/>
          </w:tcPr>
          <w:p w:rsidR="007B3CFE" w:rsidRPr="001E4C70" w:rsidRDefault="007B3CFE">
            <w:pPr>
              <w:jc w:val="center"/>
              <w:rPr>
                <w:sz w:val="28"/>
                <w:szCs w:val="28"/>
              </w:rPr>
            </w:pPr>
            <w:r w:rsidRPr="001E4C70">
              <w:rPr>
                <w:sz w:val="28"/>
                <w:szCs w:val="28"/>
              </w:rPr>
              <w:t>2</w:t>
            </w:r>
          </w:p>
        </w:tc>
        <w:tc>
          <w:tcPr>
            <w:tcW w:w="4140" w:type="dxa"/>
            <w:vAlign w:val="center"/>
          </w:tcPr>
          <w:p w:rsidR="007B3CFE" w:rsidRPr="00A874F6" w:rsidRDefault="0019434D" w:rsidP="000809BE">
            <w:pPr>
              <w:autoSpaceDE w:val="0"/>
              <w:autoSpaceDN w:val="0"/>
              <w:adjustRightInd w:val="0"/>
              <w:jc w:val="center"/>
              <w:rPr>
                <w:b/>
                <w:bCs/>
                <w:kern w:val="0"/>
                <w:sz w:val="28"/>
                <w:szCs w:val="28"/>
                <w:lang w:val="zh-CN"/>
              </w:rPr>
            </w:pPr>
            <w:r w:rsidRPr="001E4C70">
              <w:rPr>
                <w:kern w:val="0"/>
                <w:sz w:val="24"/>
                <w:lang w:val="zh-CN"/>
              </w:rPr>
              <w:t>文献翻译及开题报告准备</w:t>
            </w:r>
          </w:p>
        </w:tc>
        <w:tc>
          <w:tcPr>
            <w:tcW w:w="2480" w:type="dxa"/>
            <w:vAlign w:val="center"/>
          </w:tcPr>
          <w:p w:rsidR="007B3CFE" w:rsidRPr="001E4C70" w:rsidRDefault="007B3CFE">
            <w:pPr>
              <w:autoSpaceDE w:val="0"/>
              <w:autoSpaceDN w:val="0"/>
              <w:adjustRightInd w:val="0"/>
              <w:jc w:val="center"/>
              <w:rPr>
                <w:kern w:val="0"/>
                <w:sz w:val="28"/>
                <w:szCs w:val="28"/>
              </w:rPr>
            </w:pPr>
            <w:r w:rsidRPr="00A874F6">
              <w:rPr>
                <w:kern w:val="0"/>
                <w:sz w:val="24"/>
              </w:rPr>
              <w:t>201</w:t>
            </w:r>
            <w:r w:rsidR="000809BE" w:rsidRPr="00A874F6">
              <w:rPr>
                <w:kern w:val="0"/>
                <w:sz w:val="24"/>
              </w:rPr>
              <w:t>6</w:t>
            </w:r>
            <w:r w:rsidRPr="00A874F6">
              <w:rPr>
                <w:kern w:val="0"/>
                <w:sz w:val="24"/>
              </w:rPr>
              <w:t>.0</w:t>
            </w:r>
            <w:r w:rsidR="000809BE" w:rsidRPr="00A874F6">
              <w:rPr>
                <w:kern w:val="0"/>
                <w:sz w:val="24"/>
              </w:rPr>
              <w:t>1</w:t>
            </w:r>
            <w:r w:rsidRPr="00A874F6">
              <w:rPr>
                <w:kern w:val="0"/>
                <w:sz w:val="24"/>
              </w:rPr>
              <w:t>.</w:t>
            </w:r>
            <w:r w:rsidR="000809BE" w:rsidRPr="001E4C70">
              <w:rPr>
                <w:kern w:val="0"/>
                <w:sz w:val="24"/>
              </w:rPr>
              <w:t>0</w:t>
            </w:r>
            <w:del w:id="911" w:author="Zhonghao Shen" w:date="2016-05-30T16:06:00Z">
              <w:r w:rsidR="000809BE" w:rsidRPr="001E4C70" w:rsidDel="00E07499">
                <w:rPr>
                  <w:rFonts w:hint="eastAsia"/>
                  <w:kern w:val="0"/>
                  <w:sz w:val="24"/>
                </w:rPr>
                <w:delText>7</w:delText>
              </w:r>
            </w:del>
            <w:ins w:id="912" w:author="Zhonghao Shen" w:date="2016-05-30T16:06:00Z">
              <w:r w:rsidR="00E07499">
                <w:rPr>
                  <w:rFonts w:hint="eastAsia"/>
                  <w:kern w:val="0"/>
                  <w:sz w:val="24"/>
                </w:rPr>
                <w:t>1</w:t>
              </w:r>
            </w:ins>
            <w:r w:rsidRPr="00A874F6">
              <w:rPr>
                <w:kern w:val="0"/>
                <w:sz w:val="24"/>
              </w:rPr>
              <w:t>-201</w:t>
            </w:r>
            <w:r w:rsidR="000809BE" w:rsidRPr="00A874F6">
              <w:rPr>
                <w:kern w:val="0"/>
                <w:sz w:val="24"/>
              </w:rPr>
              <w:t>6</w:t>
            </w:r>
            <w:r w:rsidRPr="00A874F6">
              <w:rPr>
                <w:kern w:val="0"/>
                <w:sz w:val="24"/>
              </w:rPr>
              <w:t>.0</w:t>
            </w:r>
            <w:r w:rsidR="000809BE" w:rsidRPr="00A874F6">
              <w:rPr>
                <w:kern w:val="0"/>
                <w:sz w:val="24"/>
              </w:rPr>
              <w:t>3</w:t>
            </w:r>
            <w:r w:rsidRPr="00A874F6">
              <w:rPr>
                <w:kern w:val="0"/>
                <w:sz w:val="24"/>
              </w:rPr>
              <w:t>.</w:t>
            </w:r>
            <w:r w:rsidR="000809BE" w:rsidRPr="00A874F6">
              <w:rPr>
                <w:kern w:val="0"/>
                <w:sz w:val="24"/>
              </w:rPr>
              <w:t>08</w:t>
            </w:r>
          </w:p>
        </w:tc>
      </w:tr>
      <w:tr w:rsidR="007B3CFE" w:rsidRPr="001E4C70">
        <w:tc>
          <w:tcPr>
            <w:tcW w:w="1908" w:type="dxa"/>
            <w:vAlign w:val="center"/>
          </w:tcPr>
          <w:p w:rsidR="007B3CFE" w:rsidRPr="001E4C70" w:rsidRDefault="007B3CFE">
            <w:pPr>
              <w:jc w:val="center"/>
              <w:rPr>
                <w:sz w:val="28"/>
                <w:szCs w:val="28"/>
              </w:rPr>
            </w:pPr>
            <w:r w:rsidRPr="001E4C70">
              <w:rPr>
                <w:sz w:val="28"/>
                <w:szCs w:val="28"/>
              </w:rPr>
              <w:t>3</w:t>
            </w:r>
          </w:p>
        </w:tc>
        <w:tc>
          <w:tcPr>
            <w:tcW w:w="4140" w:type="dxa"/>
            <w:vAlign w:val="center"/>
          </w:tcPr>
          <w:p w:rsidR="007B3CFE" w:rsidRPr="00A874F6" w:rsidRDefault="00255412" w:rsidP="000809BE">
            <w:pPr>
              <w:autoSpaceDE w:val="0"/>
              <w:autoSpaceDN w:val="0"/>
              <w:adjustRightInd w:val="0"/>
              <w:jc w:val="center"/>
              <w:rPr>
                <w:rFonts w:hint="eastAsia"/>
                <w:b/>
                <w:bCs/>
                <w:kern w:val="0"/>
                <w:sz w:val="28"/>
                <w:szCs w:val="28"/>
                <w:lang w:val="zh-CN"/>
              </w:rPr>
            </w:pPr>
            <w:ins w:id="913" w:author="Zhonghao Shen" w:date="2016-05-30T16:07:00Z">
              <w:r>
                <w:rPr>
                  <w:rFonts w:hint="eastAsia"/>
                  <w:kern w:val="0"/>
                  <w:sz w:val="24"/>
                  <w:lang w:val="zh-CN"/>
                </w:rPr>
                <w:t>实物制作与调试阶段</w:t>
              </w:r>
            </w:ins>
            <w:del w:id="914" w:author="Zhonghao Shen" w:date="2016-05-30T16:07:00Z">
              <w:r w:rsidR="000809BE" w:rsidRPr="001E4C70" w:rsidDel="00255412">
                <w:rPr>
                  <w:kern w:val="0"/>
                  <w:sz w:val="24"/>
                  <w:lang w:val="zh-CN"/>
                </w:rPr>
                <w:delText>实验阶段</w:delText>
              </w:r>
            </w:del>
          </w:p>
        </w:tc>
        <w:tc>
          <w:tcPr>
            <w:tcW w:w="2480" w:type="dxa"/>
            <w:vAlign w:val="center"/>
          </w:tcPr>
          <w:p w:rsidR="007B3CFE" w:rsidRPr="001E4C70" w:rsidRDefault="007B3CFE">
            <w:pPr>
              <w:autoSpaceDE w:val="0"/>
              <w:autoSpaceDN w:val="0"/>
              <w:adjustRightInd w:val="0"/>
              <w:jc w:val="center"/>
              <w:rPr>
                <w:kern w:val="0"/>
                <w:sz w:val="28"/>
                <w:szCs w:val="28"/>
              </w:rPr>
            </w:pPr>
            <w:r w:rsidRPr="001E4C70">
              <w:rPr>
                <w:kern w:val="0"/>
                <w:sz w:val="24"/>
              </w:rPr>
              <w:t>201</w:t>
            </w:r>
            <w:r w:rsidR="000809BE" w:rsidRPr="001E4C70">
              <w:rPr>
                <w:kern w:val="0"/>
                <w:sz w:val="24"/>
              </w:rPr>
              <w:t>6</w:t>
            </w:r>
            <w:r w:rsidRPr="001E4C70">
              <w:rPr>
                <w:kern w:val="0"/>
                <w:sz w:val="24"/>
              </w:rPr>
              <w:t>.0</w:t>
            </w:r>
            <w:r w:rsidR="000809BE" w:rsidRPr="001E4C70">
              <w:rPr>
                <w:kern w:val="0"/>
                <w:sz w:val="24"/>
              </w:rPr>
              <w:t>3</w:t>
            </w:r>
            <w:r w:rsidRPr="001E4C70">
              <w:rPr>
                <w:kern w:val="0"/>
                <w:sz w:val="24"/>
              </w:rPr>
              <w:t>.</w:t>
            </w:r>
            <w:r w:rsidR="000809BE" w:rsidRPr="001E4C70">
              <w:rPr>
                <w:kern w:val="0"/>
                <w:sz w:val="24"/>
              </w:rPr>
              <w:t>09</w:t>
            </w:r>
            <w:r w:rsidRPr="001E4C70">
              <w:rPr>
                <w:kern w:val="0"/>
                <w:sz w:val="24"/>
              </w:rPr>
              <w:t>-201</w:t>
            </w:r>
            <w:r w:rsidR="000809BE" w:rsidRPr="001E4C70">
              <w:rPr>
                <w:kern w:val="0"/>
                <w:sz w:val="24"/>
              </w:rPr>
              <w:t>6</w:t>
            </w:r>
            <w:r w:rsidRPr="001E4C70">
              <w:rPr>
                <w:kern w:val="0"/>
                <w:sz w:val="24"/>
              </w:rPr>
              <w:t>.0</w:t>
            </w:r>
            <w:r w:rsidR="000809BE" w:rsidRPr="001E4C70">
              <w:rPr>
                <w:kern w:val="0"/>
                <w:sz w:val="24"/>
              </w:rPr>
              <w:t>5</w:t>
            </w:r>
            <w:r w:rsidRPr="001E4C70">
              <w:rPr>
                <w:kern w:val="0"/>
                <w:sz w:val="24"/>
              </w:rPr>
              <w:t>.</w:t>
            </w:r>
            <w:r w:rsidR="000809BE" w:rsidRPr="001E4C70">
              <w:rPr>
                <w:kern w:val="0"/>
                <w:sz w:val="24"/>
              </w:rPr>
              <w:t>2</w:t>
            </w:r>
            <w:r w:rsidR="00CF60C4" w:rsidRPr="001E4C70">
              <w:rPr>
                <w:kern w:val="0"/>
                <w:sz w:val="24"/>
              </w:rPr>
              <w:t>0</w:t>
            </w:r>
          </w:p>
        </w:tc>
      </w:tr>
      <w:tr w:rsidR="007B3CFE" w:rsidRPr="001E4C70">
        <w:tc>
          <w:tcPr>
            <w:tcW w:w="1908" w:type="dxa"/>
            <w:vAlign w:val="center"/>
          </w:tcPr>
          <w:p w:rsidR="007B3CFE" w:rsidRPr="001E4C70" w:rsidRDefault="007B3CFE">
            <w:pPr>
              <w:jc w:val="center"/>
              <w:rPr>
                <w:sz w:val="28"/>
                <w:szCs w:val="28"/>
              </w:rPr>
            </w:pPr>
            <w:r w:rsidRPr="001E4C70">
              <w:rPr>
                <w:sz w:val="28"/>
                <w:szCs w:val="28"/>
              </w:rPr>
              <w:t>4</w:t>
            </w:r>
          </w:p>
        </w:tc>
        <w:tc>
          <w:tcPr>
            <w:tcW w:w="4140" w:type="dxa"/>
            <w:vAlign w:val="center"/>
          </w:tcPr>
          <w:p w:rsidR="007B3CFE" w:rsidRPr="00A874F6" w:rsidRDefault="000809BE" w:rsidP="000809BE">
            <w:pPr>
              <w:autoSpaceDE w:val="0"/>
              <w:autoSpaceDN w:val="0"/>
              <w:adjustRightInd w:val="0"/>
              <w:jc w:val="center"/>
              <w:rPr>
                <w:b/>
                <w:bCs/>
                <w:kern w:val="0"/>
                <w:sz w:val="28"/>
                <w:szCs w:val="28"/>
                <w:lang w:val="zh-CN"/>
              </w:rPr>
            </w:pPr>
            <w:r w:rsidRPr="001E4C70">
              <w:rPr>
                <w:bCs/>
                <w:kern w:val="0"/>
                <w:sz w:val="24"/>
                <w:szCs w:val="28"/>
              </w:rPr>
              <w:t>中期检查</w:t>
            </w:r>
          </w:p>
        </w:tc>
        <w:tc>
          <w:tcPr>
            <w:tcW w:w="2480" w:type="dxa"/>
            <w:vAlign w:val="center"/>
          </w:tcPr>
          <w:p w:rsidR="007B3CFE" w:rsidRPr="001E4C70" w:rsidRDefault="007B3CFE">
            <w:pPr>
              <w:autoSpaceDE w:val="0"/>
              <w:autoSpaceDN w:val="0"/>
              <w:adjustRightInd w:val="0"/>
              <w:jc w:val="center"/>
              <w:rPr>
                <w:kern w:val="0"/>
                <w:sz w:val="28"/>
                <w:szCs w:val="28"/>
              </w:rPr>
            </w:pPr>
            <w:r w:rsidRPr="001E4C70">
              <w:rPr>
                <w:kern w:val="0"/>
                <w:sz w:val="24"/>
              </w:rPr>
              <w:t>201</w:t>
            </w:r>
            <w:r w:rsidR="000809BE" w:rsidRPr="001E4C70">
              <w:rPr>
                <w:kern w:val="0"/>
                <w:sz w:val="24"/>
              </w:rPr>
              <w:t>6</w:t>
            </w:r>
            <w:r w:rsidRPr="001E4C70">
              <w:rPr>
                <w:kern w:val="0"/>
                <w:sz w:val="24"/>
              </w:rPr>
              <w:t>.0</w:t>
            </w:r>
            <w:r w:rsidR="000809BE" w:rsidRPr="001E4C70">
              <w:rPr>
                <w:kern w:val="0"/>
                <w:sz w:val="24"/>
              </w:rPr>
              <w:t>4</w:t>
            </w:r>
            <w:r w:rsidRPr="001E4C70">
              <w:rPr>
                <w:kern w:val="0"/>
                <w:sz w:val="24"/>
              </w:rPr>
              <w:t>.</w:t>
            </w:r>
            <w:r w:rsidR="000809BE" w:rsidRPr="001E4C70">
              <w:rPr>
                <w:kern w:val="0"/>
                <w:sz w:val="24"/>
              </w:rPr>
              <w:t>17</w:t>
            </w:r>
            <w:r w:rsidRPr="001E4C70">
              <w:rPr>
                <w:kern w:val="0"/>
                <w:sz w:val="24"/>
              </w:rPr>
              <w:t>-201</w:t>
            </w:r>
            <w:r w:rsidR="000809BE" w:rsidRPr="001E4C70">
              <w:rPr>
                <w:kern w:val="0"/>
                <w:sz w:val="24"/>
              </w:rPr>
              <w:t>6</w:t>
            </w:r>
            <w:r w:rsidRPr="001E4C70">
              <w:rPr>
                <w:kern w:val="0"/>
                <w:sz w:val="24"/>
              </w:rPr>
              <w:t>.04.</w:t>
            </w:r>
            <w:r w:rsidR="000809BE" w:rsidRPr="001E4C70">
              <w:rPr>
                <w:kern w:val="0"/>
                <w:sz w:val="24"/>
              </w:rPr>
              <w:t>1</w:t>
            </w:r>
            <w:del w:id="915" w:author="Zhonghao Shen" w:date="2016-05-30T16:07:00Z">
              <w:r w:rsidR="000809BE" w:rsidRPr="001E4C70" w:rsidDel="00E07499">
                <w:rPr>
                  <w:rFonts w:hint="eastAsia"/>
                  <w:kern w:val="0"/>
                  <w:sz w:val="24"/>
                </w:rPr>
                <w:delText>9</w:delText>
              </w:r>
            </w:del>
            <w:ins w:id="916" w:author="Zhonghao Shen" w:date="2016-05-30T16:07:00Z">
              <w:r w:rsidR="00E07499">
                <w:rPr>
                  <w:rFonts w:hint="eastAsia"/>
                  <w:kern w:val="0"/>
                  <w:sz w:val="24"/>
                </w:rPr>
                <w:t>8</w:t>
              </w:r>
            </w:ins>
          </w:p>
        </w:tc>
      </w:tr>
      <w:tr w:rsidR="007B3CFE" w:rsidRPr="001E4C70">
        <w:tc>
          <w:tcPr>
            <w:tcW w:w="1908" w:type="dxa"/>
            <w:vAlign w:val="center"/>
          </w:tcPr>
          <w:p w:rsidR="007B3CFE" w:rsidRPr="001E4C70" w:rsidRDefault="007B3CFE">
            <w:pPr>
              <w:jc w:val="center"/>
              <w:rPr>
                <w:sz w:val="28"/>
                <w:szCs w:val="28"/>
              </w:rPr>
            </w:pPr>
            <w:r w:rsidRPr="001E4C70">
              <w:rPr>
                <w:sz w:val="28"/>
                <w:szCs w:val="28"/>
              </w:rPr>
              <w:t>5</w:t>
            </w:r>
          </w:p>
        </w:tc>
        <w:tc>
          <w:tcPr>
            <w:tcW w:w="4140" w:type="dxa"/>
            <w:vAlign w:val="center"/>
          </w:tcPr>
          <w:p w:rsidR="007B3CFE" w:rsidRPr="001E4C70" w:rsidRDefault="000809BE">
            <w:pPr>
              <w:autoSpaceDE w:val="0"/>
              <w:autoSpaceDN w:val="0"/>
              <w:adjustRightInd w:val="0"/>
              <w:jc w:val="center"/>
              <w:rPr>
                <w:bCs/>
                <w:kern w:val="0"/>
                <w:sz w:val="28"/>
                <w:szCs w:val="28"/>
              </w:rPr>
            </w:pPr>
            <w:r w:rsidRPr="001E4C70">
              <w:rPr>
                <w:kern w:val="0"/>
                <w:sz w:val="24"/>
              </w:rPr>
              <w:t>撰写毕业论文</w:t>
            </w:r>
          </w:p>
        </w:tc>
        <w:tc>
          <w:tcPr>
            <w:tcW w:w="2480" w:type="dxa"/>
            <w:vAlign w:val="center"/>
          </w:tcPr>
          <w:p w:rsidR="007B3CFE" w:rsidRPr="00A874F6" w:rsidRDefault="007B3CFE">
            <w:pPr>
              <w:autoSpaceDE w:val="0"/>
              <w:autoSpaceDN w:val="0"/>
              <w:adjustRightInd w:val="0"/>
              <w:jc w:val="center"/>
              <w:rPr>
                <w:kern w:val="0"/>
                <w:sz w:val="28"/>
                <w:szCs w:val="28"/>
              </w:rPr>
            </w:pPr>
            <w:r w:rsidRPr="001E4C70">
              <w:rPr>
                <w:kern w:val="0"/>
                <w:sz w:val="24"/>
              </w:rPr>
              <w:t>201</w:t>
            </w:r>
            <w:r w:rsidR="00A10787" w:rsidRPr="001E4C70">
              <w:rPr>
                <w:kern w:val="0"/>
                <w:sz w:val="24"/>
              </w:rPr>
              <w:t>6</w:t>
            </w:r>
            <w:r w:rsidRPr="001E4C70">
              <w:rPr>
                <w:kern w:val="0"/>
                <w:sz w:val="24"/>
              </w:rPr>
              <w:t>.05.</w:t>
            </w:r>
            <w:r w:rsidR="00CF60C4" w:rsidRPr="001E4C70">
              <w:rPr>
                <w:kern w:val="0"/>
                <w:sz w:val="24"/>
              </w:rPr>
              <w:t>10</w:t>
            </w:r>
            <w:r w:rsidRPr="001E4C70">
              <w:rPr>
                <w:kern w:val="0"/>
                <w:sz w:val="24"/>
              </w:rPr>
              <w:t>-201</w:t>
            </w:r>
            <w:r w:rsidR="00A10787" w:rsidRPr="001E4C70">
              <w:rPr>
                <w:kern w:val="0"/>
                <w:sz w:val="24"/>
              </w:rPr>
              <w:t>6</w:t>
            </w:r>
            <w:r w:rsidRPr="001E4C70">
              <w:rPr>
                <w:kern w:val="0"/>
                <w:sz w:val="24"/>
              </w:rPr>
              <w:t>.05.</w:t>
            </w:r>
            <w:del w:id="917" w:author="Zhonghao Shen" w:date="2016-05-30T16:07:00Z">
              <w:r w:rsidR="00A10787" w:rsidRPr="001E4C70" w:rsidDel="00072A7C">
                <w:rPr>
                  <w:rFonts w:hint="eastAsia"/>
                  <w:kern w:val="0"/>
                  <w:sz w:val="24"/>
                </w:rPr>
                <w:delText>19</w:delText>
              </w:r>
            </w:del>
            <w:ins w:id="918" w:author="Zhonghao Shen" w:date="2016-05-30T16:07:00Z">
              <w:r w:rsidR="00072A7C">
                <w:rPr>
                  <w:rFonts w:hint="eastAsia"/>
                  <w:kern w:val="0"/>
                  <w:sz w:val="24"/>
                </w:rPr>
                <w:t>22</w:t>
              </w:r>
            </w:ins>
          </w:p>
        </w:tc>
      </w:tr>
      <w:tr w:rsidR="0019434D" w:rsidRPr="001E4C70">
        <w:tc>
          <w:tcPr>
            <w:tcW w:w="1908" w:type="dxa"/>
            <w:vAlign w:val="center"/>
          </w:tcPr>
          <w:p w:rsidR="0019434D" w:rsidRPr="001E4C70" w:rsidRDefault="000809BE">
            <w:pPr>
              <w:jc w:val="center"/>
              <w:rPr>
                <w:sz w:val="28"/>
                <w:szCs w:val="28"/>
              </w:rPr>
            </w:pPr>
            <w:r w:rsidRPr="001E4C70">
              <w:rPr>
                <w:sz w:val="28"/>
                <w:szCs w:val="28"/>
              </w:rPr>
              <w:t>6</w:t>
            </w:r>
          </w:p>
        </w:tc>
        <w:tc>
          <w:tcPr>
            <w:tcW w:w="4140" w:type="dxa"/>
            <w:vAlign w:val="center"/>
          </w:tcPr>
          <w:p w:rsidR="0019434D" w:rsidRPr="00A874F6" w:rsidRDefault="000809BE" w:rsidP="000809BE">
            <w:pPr>
              <w:autoSpaceDE w:val="0"/>
              <w:autoSpaceDN w:val="0"/>
              <w:adjustRightInd w:val="0"/>
              <w:jc w:val="center"/>
              <w:rPr>
                <w:kern w:val="0"/>
                <w:sz w:val="24"/>
              </w:rPr>
            </w:pPr>
            <w:r w:rsidRPr="001E4C70">
              <w:rPr>
                <w:kern w:val="0"/>
                <w:sz w:val="24"/>
                <w:lang w:val="zh-CN"/>
              </w:rPr>
              <w:t>毕业答辩</w:t>
            </w:r>
          </w:p>
        </w:tc>
        <w:tc>
          <w:tcPr>
            <w:tcW w:w="2480" w:type="dxa"/>
            <w:vAlign w:val="center"/>
          </w:tcPr>
          <w:p w:rsidR="0019434D" w:rsidRPr="001E4C70" w:rsidRDefault="000809BE">
            <w:pPr>
              <w:autoSpaceDE w:val="0"/>
              <w:autoSpaceDN w:val="0"/>
              <w:adjustRightInd w:val="0"/>
              <w:jc w:val="center"/>
              <w:rPr>
                <w:kern w:val="0"/>
                <w:sz w:val="24"/>
              </w:rPr>
            </w:pPr>
            <w:r w:rsidRPr="001E4C70">
              <w:rPr>
                <w:kern w:val="0"/>
                <w:sz w:val="24"/>
              </w:rPr>
              <w:t>2016.05.</w:t>
            </w:r>
            <w:r w:rsidR="00A10787" w:rsidRPr="001E4C70">
              <w:rPr>
                <w:kern w:val="0"/>
                <w:sz w:val="24"/>
              </w:rPr>
              <w:t>25</w:t>
            </w:r>
            <w:r w:rsidRPr="001E4C70">
              <w:rPr>
                <w:kern w:val="0"/>
                <w:sz w:val="24"/>
              </w:rPr>
              <w:t>-2016.05.31</w:t>
            </w:r>
          </w:p>
        </w:tc>
      </w:tr>
      <w:bookmarkEnd w:id="899"/>
      <w:bookmarkEnd w:id="900"/>
    </w:tbl>
    <w:p w:rsidR="008022D6" w:rsidRPr="001E4C70" w:rsidRDefault="008022D6">
      <w:pPr>
        <w:rPr>
          <w:sz w:val="28"/>
          <w:szCs w:val="28"/>
        </w:rPr>
      </w:pPr>
    </w:p>
    <w:p w:rsidR="007B3CFE" w:rsidRPr="001E4C70" w:rsidRDefault="007B3CFE" w:rsidP="007C5264">
      <w:pPr>
        <w:pStyle w:val="3"/>
        <w:rPr>
          <w:rFonts w:eastAsia="黑体"/>
          <w:sz w:val="28"/>
        </w:rPr>
      </w:pPr>
      <w:r w:rsidRPr="001E4C70">
        <w:rPr>
          <w:rFonts w:eastAsia="黑体"/>
          <w:sz w:val="28"/>
        </w:rPr>
        <w:t>参考文献</w:t>
      </w:r>
    </w:p>
    <w:p w:rsidR="005B0F7E" w:rsidRDefault="00A86DE7" w:rsidP="005B0F7E">
      <w:pPr>
        <w:pStyle w:val="aa"/>
        <w:numPr>
          <w:ilvl w:val="0"/>
          <w:numId w:val="15"/>
        </w:numPr>
        <w:contextualSpacing/>
        <w:rPr>
          <w:ins w:id="919" w:author="Zhonghao Shen" w:date="2016-05-30T16:13:00Z"/>
          <w:sz w:val="24"/>
        </w:rPr>
        <w:pPrChange w:id="920" w:author="Zhonghao Shen" w:date="2016-05-30T16:13:00Z">
          <w:pPr>
            <w:pStyle w:val="aa"/>
            <w:contextualSpacing/>
          </w:pPr>
        </w:pPrChange>
      </w:pPr>
      <w:ins w:id="921" w:author="Zhonghao Shen" w:date="2016-05-30T16:13:00Z">
        <w:r w:rsidRPr="00B61B0D">
          <w:rPr>
            <w:rFonts w:ascii="宋体" w:hAnsi="宋体" w:cs="TimesNewRoman"/>
            <w:kern w:val="0"/>
            <w:sz w:val="24"/>
          </w:rPr>
          <w:t>Junjie Peng</w:t>
        </w:r>
        <w:r w:rsidRPr="00B61B0D">
          <w:rPr>
            <w:rFonts w:ascii="宋体" w:hAnsi="宋体" w:cs="TimesNewRoman" w:hint="eastAsia"/>
            <w:kern w:val="0"/>
            <w:sz w:val="24"/>
          </w:rPr>
          <w:t>,</w:t>
        </w:r>
        <w:r w:rsidRPr="00B61B0D">
          <w:rPr>
            <w:rFonts w:ascii="宋体" w:hAnsi="宋体" w:cs="TimesNewRoman"/>
            <w:kern w:val="0"/>
            <w:sz w:val="24"/>
          </w:rPr>
          <w:t xml:space="preserve"> Xuejun Zhang, Zhou Lei, Bofeng Zhang, Wu Zhang, Qing Li. Comparison of Several Cloud Computing Platforms. </w:t>
        </w:r>
        <w:r w:rsidRPr="00B61B0D">
          <w:rPr>
            <w:rFonts w:ascii="宋体" w:hAnsi="宋体"/>
            <w:sz w:val="24"/>
            <w:shd w:val="clear" w:color="auto" w:fill="FFFFFF"/>
          </w:rPr>
          <w:t>Information Science and Engineering (ISISE), 2009 Second International Symposium on,</w:t>
        </w:r>
        <w:r w:rsidRPr="00B61B0D">
          <w:rPr>
            <w:rFonts w:ascii="宋体" w:hAnsi="宋体"/>
            <w:color w:val="333333"/>
            <w:sz w:val="24"/>
            <w:shd w:val="clear" w:color="auto" w:fill="FFFFFF"/>
          </w:rPr>
          <w:t xml:space="preserve"> 26-28 12. 2009</w:t>
        </w:r>
      </w:ins>
    </w:p>
    <w:p w:rsidR="00A86DE7" w:rsidRPr="000775F2" w:rsidRDefault="00A86DE7" w:rsidP="000775F2">
      <w:pPr>
        <w:pStyle w:val="aa"/>
        <w:numPr>
          <w:ilvl w:val="0"/>
          <w:numId w:val="15"/>
        </w:numPr>
        <w:contextualSpacing/>
        <w:rPr>
          <w:ins w:id="922" w:author="Zhonghao Shen" w:date="2016-05-30T16:14:00Z"/>
          <w:sz w:val="24"/>
          <w:rPrChange w:id="923" w:author="Zhonghao Shen" w:date="2016-05-30T16:14:00Z">
            <w:rPr>
              <w:ins w:id="924" w:author="Zhonghao Shen" w:date="2016-05-30T16:14:00Z"/>
              <w:rFonts w:ascii="宋体" w:hAnsi="宋体" w:cs="TimesNewRomanPSMT"/>
              <w:kern w:val="0"/>
              <w:sz w:val="24"/>
              <w:vertAlign w:val="superscript"/>
            </w:rPr>
          </w:rPrChange>
        </w:rPr>
        <w:pPrChange w:id="925" w:author="Zhonghao Shen" w:date="2016-05-30T16:14:00Z">
          <w:pPr>
            <w:pStyle w:val="aa"/>
            <w:contextualSpacing/>
          </w:pPr>
        </w:pPrChange>
      </w:pPr>
      <w:ins w:id="926" w:author="Zhonghao Shen" w:date="2016-05-30T16:13:00Z">
        <w:r w:rsidRPr="00B61B0D">
          <w:rPr>
            <w:rFonts w:ascii="宋体" w:hAnsi="宋体"/>
            <w:sz w:val="24"/>
            <w:shd w:val="clear" w:color="auto" w:fill="FFFFFF"/>
          </w:rPr>
          <w:t>Tharam Dillon,</w:t>
        </w:r>
        <w:r w:rsidRPr="00B61B0D">
          <w:rPr>
            <w:rFonts w:ascii="宋体" w:hAnsi="宋体" w:cs="TimesNewRomanPSMT"/>
            <w:kern w:val="0"/>
            <w:sz w:val="24"/>
          </w:rPr>
          <w:t xml:space="preserve"> Chen Wu</w:t>
        </w:r>
        <w:r>
          <w:rPr>
            <w:rFonts w:ascii="宋体" w:hAnsi="宋体" w:cs="TimesNewRomanPSMT"/>
            <w:kern w:val="0"/>
            <w:sz w:val="24"/>
          </w:rPr>
          <w:t xml:space="preserve">, </w:t>
        </w:r>
        <w:r w:rsidRPr="00B61B0D">
          <w:rPr>
            <w:rFonts w:ascii="宋体" w:hAnsi="宋体" w:cs="TimesNewRomanPSMT"/>
            <w:kern w:val="0"/>
            <w:sz w:val="24"/>
          </w:rPr>
          <w:t>Elizabeth Chang. Cloud Computing: Issues and Challenges. IEEE International Conference on Advanced Information Networking and Applications, 2010 24</w:t>
        </w:r>
        <w:r w:rsidRPr="00B61B0D">
          <w:rPr>
            <w:rFonts w:ascii="宋体" w:hAnsi="宋体" w:cs="TimesNewRomanPSMT"/>
            <w:kern w:val="0"/>
            <w:sz w:val="24"/>
            <w:vertAlign w:val="superscript"/>
          </w:rPr>
          <w:t>th</w:t>
        </w:r>
      </w:ins>
    </w:p>
    <w:p w:rsidR="000775F2" w:rsidRPr="009D1021" w:rsidRDefault="009D1021" w:rsidP="000775F2">
      <w:pPr>
        <w:pStyle w:val="aa"/>
        <w:numPr>
          <w:ilvl w:val="0"/>
          <w:numId w:val="15"/>
        </w:numPr>
        <w:contextualSpacing/>
        <w:rPr>
          <w:ins w:id="927" w:author="Zhonghao Shen" w:date="2016-05-30T16:14:00Z"/>
          <w:sz w:val="24"/>
          <w:rPrChange w:id="928" w:author="Zhonghao Shen" w:date="2016-05-30T16:14:00Z">
            <w:rPr>
              <w:ins w:id="929" w:author="Zhonghao Shen" w:date="2016-05-30T16:14:00Z"/>
              <w:rFonts w:ascii="宋体" w:hAnsi="宋体" w:cs="BebasNeue"/>
              <w:kern w:val="0"/>
              <w:sz w:val="24"/>
            </w:rPr>
          </w:rPrChange>
        </w:rPr>
        <w:pPrChange w:id="930" w:author="Zhonghao Shen" w:date="2016-05-30T16:14:00Z">
          <w:pPr>
            <w:pStyle w:val="aa"/>
            <w:contextualSpacing/>
          </w:pPr>
        </w:pPrChange>
      </w:pPr>
      <w:ins w:id="931" w:author="Zhonghao Shen" w:date="2016-05-30T16:14:00Z">
        <w:r w:rsidRPr="00B61B0D">
          <w:rPr>
            <w:rFonts w:ascii="宋体" w:hAnsi="宋体" w:cs="NimbusRomNo9L-Regu"/>
            <w:kern w:val="0"/>
            <w:sz w:val="24"/>
          </w:rPr>
          <w:t>Dinesh T</w:t>
        </w:r>
        <w:r w:rsidRPr="00E7521D">
          <w:rPr>
            <w:rFonts w:ascii="宋体" w:hAnsi="宋体" w:cs="NimbusRomNo9L-Regu"/>
            <w:kern w:val="0"/>
            <w:sz w:val="24"/>
          </w:rPr>
          <w:t>hangavel, Xiaoping Ma, Alvin Valera, Hwee-Xian Tan, Colin Keng-Yan TAN. Performance Evaluation of MQTT and CoAP</w:t>
        </w:r>
        <w:r w:rsidRPr="00E7521D">
          <w:rPr>
            <w:rFonts w:ascii="宋体" w:hAnsi="宋体" w:cs="NimbusRomNo9L-Regu" w:hint="eastAsia"/>
            <w:kern w:val="0"/>
            <w:sz w:val="24"/>
          </w:rPr>
          <w:t xml:space="preserve"> </w:t>
        </w:r>
        <w:r w:rsidRPr="00E7521D">
          <w:rPr>
            <w:rFonts w:ascii="宋体" w:hAnsi="宋体" w:cs="NimbusRomNo9L-Regu"/>
            <w:kern w:val="0"/>
            <w:sz w:val="24"/>
          </w:rPr>
          <w:t>via a Common Middleware,</w:t>
        </w:r>
        <w:r w:rsidRPr="00E7521D">
          <w:rPr>
            <w:rFonts w:ascii="宋体" w:hAnsi="宋体" w:cs="BebasNeue"/>
            <w:kern w:val="0"/>
            <w:sz w:val="24"/>
          </w:rPr>
          <w:t xml:space="preserve"> IEEE Ninth International Conference on Intelligent Sensors, Sensor Networks and Information Processing (ISSNIP), 21</w:t>
        </w:r>
        <w:r w:rsidRPr="00E7521D">
          <w:rPr>
            <w:rFonts w:ascii="宋体" w:hAnsi="宋体" w:cs="BebasNeue" w:hint="eastAsia"/>
            <w:kern w:val="0"/>
            <w:sz w:val="24"/>
          </w:rPr>
          <w:t>–</w:t>
        </w:r>
        <w:r w:rsidRPr="00E7521D">
          <w:rPr>
            <w:rFonts w:ascii="宋体" w:hAnsi="宋体" w:cs="BebasNeue"/>
            <w:kern w:val="0"/>
            <w:sz w:val="24"/>
          </w:rPr>
          <w:t>24 April 2014</w:t>
        </w:r>
      </w:ins>
    </w:p>
    <w:p w:rsidR="009D1021" w:rsidRPr="009D1021" w:rsidRDefault="009D1021" w:rsidP="000775F2">
      <w:pPr>
        <w:pStyle w:val="aa"/>
        <w:numPr>
          <w:ilvl w:val="0"/>
          <w:numId w:val="15"/>
        </w:numPr>
        <w:contextualSpacing/>
        <w:rPr>
          <w:ins w:id="932" w:author="Zhonghao Shen" w:date="2016-05-30T16:14:00Z"/>
          <w:sz w:val="24"/>
          <w:rPrChange w:id="933" w:author="Zhonghao Shen" w:date="2016-05-30T16:14:00Z">
            <w:rPr>
              <w:ins w:id="934" w:author="Zhonghao Shen" w:date="2016-05-30T16:14:00Z"/>
              <w:rFonts w:ascii="宋体" w:hAnsi="宋体"/>
              <w:sz w:val="24"/>
              <w:shd w:val="clear" w:color="auto" w:fill="FFFFFF"/>
            </w:rPr>
          </w:rPrChange>
        </w:rPr>
        <w:pPrChange w:id="935" w:author="Zhonghao Shen" w:date="2016-05-30T16:14:00Z">
          <w:pPr>
            <w:pStyle w:val="aa"/>
            <w:contextualSpacing/>
          </w:pPr>
        </w:pPrChange>
      </w:pPr>
      <w:ins w:id="936" w:author="Zhonghao Shen" w:date="2016-05-30T16:14:00Z">
        <w:r w:rsidRPr="00DA2B0A">
          <w:rPr>
            <w:rFonts w:ascii="宋体" w:hAnsi="宋体" w:cs="Times-Roman"/>
            <w:kern w:val="0"/>
            <w:sz w:val="24"/>
          </w:rPr>
          <w:t>Urs Hunkeler , Hong Linh Truong, Andy Stanford-Clark. MQTT-S – A</w:t>
        </w:r>
        <w:r>
          <w:rPr>
            <w:rFonts w:ascii="宋体" w:hAnsi="宋体" w:cs="Times-Roman"/>
            <w:kern w:val="0"/>
            <w:sz w:val="24"/>
          </w:rPr>
          <w:t xml:space="preserve"> Publish/Subscribe Protocol For</w:t>
        </w:r>
        <w:r>
          <w:rPr>
            <w:rFonts w:ascii="宋体" w:hAnsi="宋体" w:cs="Times-Roman" w:hint="eastAsia"/>
            <w:kern w:val="0"/>
            <w:sz w:val="24"/>
          </w:rPr>
          <w:t xml:space="preserve"> </w:t>
        </w:r>
        <w:r w:rsidRPr="00DA2B0A">
          <w:rPr>
            <w:rFonts w:ascii="宋体" w:hAnsi="宋体" w:cs="Times-Roman"/>
            <w:kern w:val="0"/>
            <w:sz w:val="24"/>
          </w:rPr>
          <w:t>Wireless Sensor Networks</w:t>
        </w:r>
        <w:r>
          <w:rPr>
            <w:rFonts w:ascii="宋体" w:hAnsi="宋体" w:cs="Times-Roman"/>
            <w:kern w:val="0"/>
            <w:sz w:val="24"/>
          </w:rPr>
          <w:t xml:space="preserve"> </w:t>
        </w:r>
        <w:r w:rsidRPr="00DA2B0A">
          <w:rPr>
            <w:rFonts w:ascii="宋体" w:hAnsi="宋体" w:cs="Times-Roman"/>
            <w:kern w:val="0"/>
            <w:sz w:val="24"/>
          </w:rPr>
          <w:t>c</w:t>
        </w:r>
        <w:r w:rsidRPr="00DA2B0A">
          <w:rPr>
            <w:rFonts w:ascii="宋体" w:hAnsi="宋体"/>
            <w:sz w:val="24"/>
            <w:shd w:val="clear" w:color="auto" w:fill="FFFFFF"/>
          </w:rPr>
          <w:t>ommunication Systems Software and Middleware and Workshops, 2008.</w:t>
        </w:r>
      </w:ins>
    </w:p>
    <w:p w:rsidR="009D1021" w:rsidRPr="007B3354" w:rsidRDefault="007B3354" w:rsidP="000775F2">
      <w:pPr>
        <w:pStyle w:val="aa"/>
        <w:numPr>
          <w:ilvl w:val="0"/>
          <w:numId w:val="15"/>
        </w:numPr>
        <w:contextualSpacing/>
        <w:rPr>
          <w:ins w:id="937" w:author="Zhonghao Shen" w:date="2016-05-30T16:14:00Z"/>
          <w:sz w:val="24"/>
          <w:rPrChange w:id="938" w:author="Zhonghao Shen" w:date="2016-05-30T16:14:00Z">
            <w:rPr>
              <w:ins w:id="939" w:author="Zhonghao Shen" w:date="2016-05-30T16:14:00Z"/>
              <w:rFonts w:ascii="宋体" w:hAnsi="宋体"/>
              <w:sz w:val="24"/>
            </w:rPr>
          </w:rPrChange>
        </w:rPr>
        <w:pPrChange w:id="940" w:author="Zhonghao Shen" w:date="2016-05-30T16:14:00Z">
          <w:pPr>
            <w:pStyle w:val="aa"/>
            <w:contextualSpacing/>
          </w:pPr>
        </w:pPrChange>
      </w:pPr>
      <w:ins w:id="941" w:author="Zhonghao Shen" w:date="2016-05-30T16:14:00Z">
        <w:r w:rsidRPr="00973CA3">
          <w:rPr>
            <w:rFonts w:ascii="宋体" w:hAnsi="宋体"/>
            <w:sz w:val="24"/>
          </w:rPr>
          <w:t>David M. Willardson. Analysis of Micromouse Maze Solving Algorithms. Learning from Data, Spring 2001</w:t>
        </w:r>
      </w:ins>
    </w:p>
    <w:p w:rsidR="007B3354" w:rsidRPr="007B3354" w:rsidRDefault="007B3354" w:rsidP="000775F2">
      <w:pPr>
        <w:pStyle w:val="aa"/>
        <w:numPr>
          <w:ilvl w:val="0"/>
          <w:numId w:val="15"/>
        </w:numPr>
        <w:contextualSpacing/>
        <w:rPr>
          <w:ins w:id="942" w:author="Zhonghao Shen" w:date="2016-05-30T16:14:00Z"/>
          <w:sz w:val="24"/>
          <w:rPrChange w:id="943" w:author="Zhonghao Shen" w:date="2016-05-30T16:14:00Z">
            <w:rPr>
              <w:ins w:id="944" w:author="Zhonghao Shen" w:date="2016-05-30T16:14:00Z"/>
              <w:rFonts w:ascii="宋体" w:hAnsi="宋体"/>
              <w:sz w:val="24"/>
            </w:rPr>
          </w:rPrChange>
        </w:rPr>
        <w:pPrChange w:id="945" w:author="Zhonghao Shen" w:date="2016-05-30T16:14:00Z">
          <w:pPr>
            <w:pStyle w:val="aa"/>
            <w:contextualSpacing/>
          </w:pPr>
        </w:pPrChange>
      </w:pPr>
      <w:ins w:id="946" w:author="Zhonghao Shen" w:date="2016-05-30T16:14:00Z">
        <w:r w:rsidRPr="00F65707">
          <w:rPr>
            <w:rFonts w:ascii="宋体" w:hAnsi="宋体"/>
            <w:sz w:val="24"/>
          </w:rPr>
          <w:t>Junfeng Yao, Chao Lin , Xiaobiao Xie, Andy JuAn Wang, Chih-Cheng Hung. Path Planning for Virtual Human Motion</w:t>
        </w:r>
        <w:r w:rsidRPr="00F65707">
          <w:rPr>
            <w:rFonts w:ascii="宋体" w:hAnsi="宋体" w:hint="eastAsia"/>
            <w:sz w:val="24"/>
          </w:rPr>
          <w:t xml:space="preserve"> </w:t>
        </w:r>
        <w:r w:rsidRPr="00F65707">
          <w:rPr>
            <w:rFonts w:ascii="宋体" w:hAnsi="宋体"/>
            <w:sz w:val="24"/>
          </w:rPr>
          <w:t>Using Improved A* Algorithm. 2010 Seventh International Conference on Information Technology.</w:t>
        </w:r>
      </w:ins>
    </w:p>
    <w:p w:rsidR="007B3354" w:rsidRDefault="007B3354" w:rsidP="000775F2">
      <w:pPr>
        <w:pStyle w:val="aa"/>
        <w:numPr>
          <w:ilvl w:val="0"/>
          <w:numId w:val="15"/>
        </w:numPr>
        <w:contextualSpacing/>
        <w:rPr>
          <w:ins w:id="947" w:author="Zhonghao Shen" w:date="2016-05-30T16:15:00Z"/>
          <w:rFonts w:ascii="宋体" w:hAnsi="宋体"/>
          <w:sz w:val="24"/>
        </w:rPr>
        <w:pPrChange w:id="948" w:author="Zhonghao Shen" w:date="2016-05-30T16:14:00Z">
          <w:pPr>
            <w:pStyle w:val="aa"/>
            <w:contextualSpacing/>
          </w:pPr>
        </w:pPrChange>
      </w:pPr>
      <w:ins w:id="949" w:author="Zhonghao Shen" w:date="2016-05-30T16:14:00Z">
        <w:r w:rsidRPr="007B3354">
          <w:rPr>
            <w:rFonts w:ascii="宋体" w:hAnsi="宋体"/>
            <w:sz w:val="24"/>
            <w:rPrChange w:id="950" w:author="Zhonghao Shen" w:date="2016-05-30T16:15:00Z">
              <w:rPr>
                <w:rFonts w:cs="Times-Roman"/>
              </w:rPr>
            </w:rPrChange>
          </w:rPr>
          <w:lastRenderedPageBreak/>
          <w:t>Boon-Chong Seet</w:t>
        </w:r>
        <w:r w:rsidRPr="007B3354">
          <w:rPr>
            <w:rFonts w:ascii="宋体" w:hAnsi="宋体"/>
            <w:sz w:val="24"/>
            <w:rPrChange w:id="951" w:author="Zhonghao Shen" w:date="2016-05-30T16:15:00Z">
              <w:rPr>
                <w:rFonts w:cs="Helvetica"/>
              </w:rPr>
            </w:rPrChange>
          </w:rPr>
          <w:t xml:space="preserve">, </w:t>
        </w:r>
        <w:r w:rsidRPr="007B3354">
          <w:rPr>
            <w:rFonts w:ascii="宋体" w:hAnsi="宋体"/>
            <w:sz w:val="24"/>
            <w:rPrChange w:id="952" w:author="Zhonghao Shen" w:date="2016-05-30T16:15:00Z">
              <w:rPr>
                <w:rFonts w:cs="Times-Roman"/>
              </w:rPr>
            </w:rPrChange>
          </w:rPr>
          <w:t xml:space="preserve">Genping Liu, Bu-Sung Lee, Chuan-Heng FohlKai-Juan Wong , and Keok-Kee Lee. </w:t>
        </w:r>
        <w:r w:rsidRPr="007B3354">
          <w:rPr>
            <w:rFonts w:ascii="宋体" w:hAnsi="宋体"/>
            <w:sz w:val="24"/>
            <w:rPrChange w:id="953" w:author="Zhonghao Shen" w:date="2016-05-30T16:15:00Z">
              <w:rPr>
                <w:rFonts w:cs="Times-Bold"/>
                <w:bCs/>
              </w:rPr>
            </w:rPrChange>
          </w:rPr>
          <w:t>A-STAR: A Mobile Ad Hoc Routing Strategy</w:t>
        </w:r>
        <w:r w:rsidRPr="007B3354">
          <w:rPr>
            <w:rFonts w:ascii="宋体" w:hAnsi="宋体" w:hint="eastAsia"/>
            <w:sz w:val="24"/>
            <w:rPrChange w:id="954" w:author="Zhonghao Shen" w:date="2016-05-30T16:15:00Z">
              <w:rPr>
                <w:rFonts w:cs="Times-Bold" w:hint="eastAsia"/>
                <w:bCs/>
              </w:rPr>
            </w:rPrChange>
          </w:rPr>
          <w:t xml:space="preserve"> </w:t>
        </w:r>
        <w:r w:rsidRPr="007B3354">
          <w:rPr>
            <w:rFonts w:ascii="宋体" w:hAnsi="宋体"/>
            <w:sz w:val="24"/>
            <w:rPrChange w:id="955" w:author="Zhonghao Shen" w:date="2016-05-30T16:15:00Z">
              <w:rPr>
                <w:rFonts w:cs="Times-Bold"/>
                <w:bCs/>
              </w:rPr>
            </w:rPrChange>
          </w:rPr>
          <w:t xml:space="preserve">for Metropolis Vehicular Communications. </w:t>
        </w:r>
        <w:r w:rsidRPr="007B3354">
          <w:rPr>
            <w:rFonts w:ascii="宋体" w:hAnsi="宋体"/>
            <w:sz w:val="24"/>
            <w:rPrChange w:id="956" w:author="Zhonghao Shen" w:date="2016-05-30T16:15:00Z">
              <w:rPr/>
            </w:rPrChange>
          </w:rPr>
          <w:t>Networking 2004 Volume 3042 of the series Lecture Notes in Computer Science pp 989-999.</w:t>
        </w:r>
      </w:ins>
    </w:p>
    <w:p w:rsidR="007B3354" w:rsidRPr="007B3354" w:rsidRDefault="007B3354" w:rsidP="000775F2">
      <w:pPr>
        <w:pStyle w:val="aa"/>
        <w:numPr>
          <w:ilvl w:val="0"/>
          <w:numId w:val="15"/>
        </w:numPr>
        <w:contextualSpacing/>
        <w:rPr>
          <w:ins w:id="957" w:author="Zhonghao Shen" w:date="2016-05-30T16:15:00Z"/>
          <w:rFonts w:ascii="宋体" w:hAnsi="宋体"/>
          <w:sz w:val="24"/>
          <w:rPrChange w:id="958" w:author="Zhonghao Shen" w:date="2016-05-30T16:15:00Z">
            <w:rPr>
              <w:ins w:id="959" w:author="Zhonghao Shen" w:date="2016-05-30T16:15:00Z"/>
              <w:rFonts w:ascii="宋体" w:hAnsi="宋体"/>
              <w:color w:val="333333"/>
              <w:sz w:val="24"/>
              <w:shd w:val="clear" w:color="auto" w:fill="FFFFFF"/>
            </w:rPr>
          </w:rPrChange>
        </w:rPr>
        <w:pPrChange w:id="960" w:author="Zhonghao Shen" w:date="2016-05-30T16:14:00Z">
          <w:pPr>
            <w:pStyle w:val="aa"/>
            <w:contextualSpacing/>
          </w:pPr>
        </w:pPrChange>
      </w:pPr>
      <w:ins w:id="961" w:author="Zhonghao Shen" w:date="2016-05-30T16:15:00Z">
        <w:r w:rsidRPr="00175D93">
          <w:rPr>
            <w:rFonts w:ascii="宋体" w:hAnsi="宋体"/>
            <w:kern w:val="0"/>
            <w:sz w:val="24"/>
          </w:rPr>
          <w:t>Masato Noto</w:t>
        </w:r>
        <w:r w:rsidRPr="00175D93">
          <w:rPr>
            <w:rFonts w:ascii="宋体" w:hAnsi="宋体"/>
            <w:sz w:val="24"/>
          </w:rPr>
          <w:t>, Hiroaki Sa</w:t>
        </w:r>
        <w:r w:rsidRPr="00175D93">
          <w:rPr>
            <w:rFonts w:ascii="宋体" w:hAnsi="宋体"/>
            <w:kern w:val="0"/>
            <w:sz w:val="24"/>
          </w:rPr>
          <w:t>to</w:t>
        </w:r>
        <w:r w:rsidRPr="00175D93">
          <w:rPr>
            <w:rFonts w:ascii="宋体" w:hAnsi="宋体"/>
            <w:sz w:val="24"/>
          </w:rPr>
          <w:t>.</w:t>
        </w:r>
        <w:r w:rsidRPr="00175D93">
          <w:rPr>
            <w:rFonts w:ascii="宋体" w:hAnsi="宋体"/>
            <w:bCs/>
            <w:kern w:val="0"/>
            <w:sz w:val="24"/>
          </w:rPr>
          <w:t xml:space="preserve"> A Method for the Shortest Path Search by</w:t>
        </w:r>
        <w:r>
          <w:rPr>
            <w:rFonts w:ascii="宋体" w:hAnsi="宋体"/>
            <w:bCs/>
            <w:kern w:val="0"/>
            <w:sz w:val="24"/>
          </w:rPr>
          <w:t xml:space="preserve"> </w:t>
        </w:r>
        <w:r w:rsidRPr="00175D93">
          <w:rPr>
            <w:rFonts w:ascii="宋体" w:hAnsi="宋体"/>
            <w:bCs/>
            <w:kern w:val="0"/>
            <w:sz w:val="24"/>
          </w:rPr>
          <w:t>Extended Dijkstra Algorithm</w:t>
        </w:r>
        <w:r w:rsidRPr="00175D93">
          <w:rPr>
            <w:rFonts w:ascii="宋体" w:hAnsi="宋体"/>
            <w:bCs/>
            <w:sz w:val="24"/>
          </w:rPr>
          <w:t xml:space="preserve">. </w:t>
        </w:r>
        <w:r w:rsidRPr="00175D93">
          <w:rPr>
            <w:rFonts w:ascii="宋体" w:hAnsi="宋体"/>
            <w:sz w:val="24"/>
            <w:shd w:val="clear" w:color="auto" w:fill="FFFFFF"/>
          </w:rPr>
          <w:t>Systems, Man, and Cybernetics, 2000 IEEE International Conference on</w:t>
        </w:r>
        <w:r>
          <w:rPr>
            <w:rStyle w:val="apple-converted-space"/>
            <w:rFonts w:ascii="宋体" w:hAnsi="宋体"/>
            <w:color w:val="006699"/>
            <w:sz w:val="24"/>
            <w:shd w:val="clear" w:color="auto" w:fill="FFFFFF"/>
          </w:rPr>
          <w:t xml:space="preserve"> </w:t>
        </w:r>
        <w:r w:rsidRPr="00175D93">
          <w:rPr>
            <w:rFonts w:ascii="宋体" w:hAnsi="宋体"/>
            <w:color w:val="333333"/>
            <w:sz w:val="24"/>
            <w:shd w:val="clear" w:color="auto" w:fill="FFFFFF"/>
          </w:rPr>
          <w:t>(Volume:3),</w:t>
        </w:r>
        <w:r>
          <w:rPr>
            <w:rFonts w:ascii="宋体" w:hAnsi="宋体"/>
            <w:color w:val="333333"/>
            <w:sz w:val="24"/>
            <w:shd w:val="clear" w:color="auto" w:fill="FFFFFF"/>
          </w:rPr>
          <w:t xml:space="preserve"> </w:t>
        </w:r>
        <w:r w:rsidRPr="00175D93">
          <w:rPr>
            <w:rFonts w:ascii="宋体" w:hAnsi="宋体"/>
            <w:color w:val="333333"/>
            <w:sz w:val="24"/>
            <w:shd w:val="clear" w:color="auto" w:fill="FFFFFF"/>
          </w:rPr>
          <w:t>2000</w:t>
        </w:r>
        <w:r>
          <w:rPr>
            <w:rFonts w:ascii="宋体" w:hAnsi="宋体"/>
            <w:color w:val="333333"/>
            <w:sz w:val="24"/>
            <w:shd w:val="clear" w:color="auto" w:fill="FFFFFF"/>
          </w:rPr>
          <w:t>.</w:t>
        </w:r>
      </w:ins>
    </w:p>
    <w:p w:rsidR="007B3354" w:rsidRDefault="00FB49C0" w:rsidP="000775F2">
      <w:pPr>
        <w:pStyle w:val="aa"/>
        <w:numPr>
          <w:ilvl w:val="0"/>
          <w:numId w:val="15"/>
        </w:numPr>
        <w:contextualSpacing/>
        <w:rPr>
          <w:ins w:id="962" w:author="Zhonghao Shen" w:date="2016-05-30T16:15:00Z"/>
          <w:rFonts w:ascii="宋体" w:hAnsi="宋体"/>
          <w:sz w:val="24"/>
        </w:rPr>
        <w:pPrChange w:id="963" w:author="Zhonghao Shen" w:date="2016-05-30T16:14:00Z">
          <w:pPr>
            <w:pStyle w:val="aa"/>
            <w:contextualSpacing/>
          </w:pPr>
        </w:pPrChange>
      </w:pPr>
      <w:ins w:id="964" w:author="Zhonghao Shen" w:date="2016-05-30T16:15:00Z">
        <w:r w:rsidRPr="002C242C">
          <w:rPr>
            <w:rFonts w:ascii="宋体" w:hAnsi="宋体"/>
            <w:sz w:val="24"/>
          </w:rPr>
          <w:t>A. Zelinsky, R.A. Jarvis, J.C. Byrne and S. Yuta. Planning Paths of Complete Coverage of an Unstructured</w:t>
        </w:r>
        <w:r w:rsidRPr="002C242C">
          <w:rPr>
            <w:rFonts w:ascii="宋体" w:hAnsi="宋体" w:hint="eastAsia"/>
            <w:sz w:val="24"/>
          </w:rPr>
          <w:t xml:space="preserve"> </w:t>
        </w:r>
        <w:r w:rsidRPr="002C242C">
          <w:rPr>
            <w:rFonts w:ascii="宋体" w:hAnsi="宋体"/>
            <w:sz w:val="24"/>
          </w:rPr>
          <w:t>Environment by a Mobile Robot. 1993 - pinkwink.kr</w:t>
        </w:r>
        <w:r>
          <w:rPr>
            <w:rFonts w:ascii="宋体" w:hAnsi="宋体"/>
            <w:sz w:val="24"/>
          </w:rPr>
          <w:t>.</w:t>
        </w:r>
      </w:ins>
    </w:p>
    <w:p w:rsidR="00FB49C0" w:rsidRDefault="0087289C" w:rsidP="000775F2">
      <w:pPr>
        <w:pStyle w:val="aa"/>
        <w:numPr>
          <w:ilvl w:val="0"/>
          <w:numId w:val="15"/>
        </w:numPr>
        <w:contextualSpacing/>
        <w:rPr>
          <w:ins w:id="965" w:author="Zhonghao Shen" w:date="2016-05-30T16:15:00Z"/>
          <w:rFonts w:ascii="宋体" w:hAnsi="宋体"/>
          <w:sz w:val="24"/>
        </w:rPr>
        <w:pPrChange w:id="966" w:author="Zhonghao Shen" w:date="2016-05-30T16:14:00Z">
          <w:pPr>
            <w:pStyle w:val="aa"/>
            <w:contextualSpacing/>
          </w:pPr>
        </w:pPrChange>
      </w:pPr>
      <w:ins w:id="967" w:author="Zhonghao Shen" w:date="2016-05-30T16:15:00Z">
        <w:r w:rsidRPr="003B2B13">
          <w:rPr>
            <w:rFonts w:ascii="宋体" w:hAnsi="宋体"/>
            <w:sz w:val="24"/>
          </w:rPr>
          <w:t>RODNEY  A.  BROOKS. A Robust Layered Control System For  A  Mobile Robot. IEEE JOURNAL  OF ROBOTICS AND AUTOMATION,  VOL. RA“2. NO. I, MARCH  1986</w:t>
        </w:r>
        <w:r>
          <w:rPr>
            <w:rFonts w:ascii="宋体" w:hAnsi="宋体"/>
            <w:sz w:val="24"/>
          </w:rPr>
          <w:t>.</w:t>
        </w:r>
      </w:ins>
    </w:p>
    <w:p w:rsidR="0087289C" w:rsidRDefault="00EB69E3" w:rsidP="000775F2">
      <w:pPr>
        <w:pStyle w:val="aa"/>
        <w:numPr>
          <w:ilvl w:val="0"/>
          <w:numId w:val="15"/>
        </w:numPr>
        <w:contextualSpacing/>
        <w:rPr>
          <w:ins w:id="968" w:author="Zhonghao Shen" w:date="2016-05-30T16:15:00Z"/>
          <w:rFonts w:ascii="宋体" w:hAnsi="宋体"/>
          <w:sz w:val="24"/>
        </w:rPr>
        <w:pPrChange w:id="969" w:author="Zhonghao Shen" w:date="2016-05-30T16:14:00Z">
          <w:pPr>
            <w:pStyle w:val="aa"/>
            <w:contextualSpacing/>
          </w:pPr>
        </w:pPrChange>
      </w:pPr>
      <w:ins w:id="970" w:author="Zhonghao Shen" w:date="2016-05-30T16:15:00Z">
        <w:r w:rsidRPr="006211D6">
          <w:rPr>
            <w:rFonts w:ascii="宋体" w:hAnsi="宋体" w:hint="eastAsia"/>
            <w:sz w:val="24"/>
          </w:rPr>
          <w:t>胡湘萍</w:t>
        </w:r>
        <w:r w:rsidRPr="006211D6">
          <w:rPr>
            <w:rFonts w:ascii="宋体" w:hAnsi="宋体"/>
            <w:sz w:val="24"/>
          </w:rPr>
          <w:t xml:space="preserve">, </w:t>
        </w:r>
        <w:r w:rsidRPr="006211D6">
          <w:rPr>
            <w:rFonts w:ascii="宋体" w:hAnsi="宋体" w:hint="eastAsia"/>
            <w:sz w:val="24"/>
          </w:rPr>
          <w:t>陈利军. 迷宫算法的改进与动态实现. 开发研究与设计技术,</w:t>
        </w:r>
        <w:r w:rsidRPr="006211D6">
          <w:rPr>
            <w:rFonts w:ascii="宋体" w:hAnsi="宋体"/>
            <w:sz w:val="24"/>
          </w:rPr>
          <w:t xml:space="preserve"> 1009- 3044(2007)08- 20490- 02</w:t>
        </w:r>
        <w:r>
          <w:rPr>
            <w:rFonts w:ascii="宋体" w:hAnsi="宋体"/>
            <w:sz w:val="24"/>
          </w:rPr>
          <w:t>.</w:t>
        </w:r>
      </w:ins>
    </w:p>
    <w:p w:rsidR="00EB69E3" w:rsidRDefault="00465EEB" w:rsidP="000775F2">
      <w:pPr>
        <w:pStyle w:val="aa"/>
        <w:numPr>
          <w:ilvl w:val="0"/>
          <w:numId w:val="15"/>
        </w:numPr>
        <w:contextualSpacing/>
        <w:rPr>
          <w:ins w:id="971" w:author="Zhonghao Shen" w:date="2016-05-30T16:15:00Z"/>
          <w:rFonts w:ascii="宋体" w:hAnsi="宋体"/>
          <w:sz w:val="24"/>
        </w:rPr>
        <w:pPrChange w:id="972" w:author="Zhonghao Shen" w:date="2016-05-30T16:14:00Z">
          <w:pPr>
            <w:pStyle w:val="aa"/>
            <w:contextualSpacing/>
          </w:pPr>
        </w:pPrChange>
      </w:pPr>
      <w:ins w:id="973" w:author="Zhonghao Shen" w:date="2016-05-30T16:15:00Z">
        <w:r w:rsidRPr="009E7F07">
          <w:rPr>
            <w:rFonts w:ascii="宋体" w:hAnsi="宋体" w:hint="eastAsia"/>
            <w:sz w:val="24"/>
          </w:rPr>
          <w:t>张建英</w:t>
        </w:r>
        <w:r w:rsidRPr="009E7F07">
          <w:rPr>
            <w:rFonts w:ascii="宋体" w:hAnsi="宋体"/>
            <w:sz w:val="24"/>
          </w:rPr>
          <w:t xml:space="preserve">, </w:t>
        </w:r>
        <w:r w:rsidRPr="009E7F07">
          <w:rPr>
            <w:rFonts w:ascii="宋体" w:hAnsi="宋体" w:hint="eastAsia"/>
            <w:sz w:val="24"/>
          </w:rPr>
          <w:t>赵志萍</w:t>
        </w:r>
        <w:r w:rsidRPr="009E7F07">
          <w:rPr>
            <w:rFonts w:ascii="宋体" w:hAnsi="宋体"/>
            <w:sz w:val="24"/>
          </w:rPr>
          <w:t xml:space="preserve">, </w:t>
        </w:r>
        <w:r w:rsidRPr="009E7F07">
          <w:rPr>
            <w:rFonts w:ascii="宋体" w:hAnsi="宋体" w:hint="eastAsia"/>
            <w:sz w:val="24"/>
          </w:rPr>
          <w:t xml:space="preserve">刘暾. 基于人工势场法的机器人路径规划. 哈尔滨工业　大学学报, </w:t>
        </w:r>
        <w:r w:rsidRPr="009E7F07">
          <w:rPr>
            <w:rFonts w:ascii="宋体" w:hAnsi="宋体"/>
            <w:sz w:val="24"/>
          </w:rPr>
          <w:t>2006</w:t>
        </w:r>
        <w:r w:rsidRPr="009E7F07">
          <w:rPr>
            <w:rFonts w:ascii="宋体" w:hAnsi="宋体" w:hint="eastAsia"/>
            <w:sz w:val="24"/>
          </w:rPr>
          <w:t>年</w:t>
        </w:r>
        <w:r w:rsidRPr="009E7F07">
          <w:rPr>
            <w:rFonts w:ascii="宋体" w:hAnsi="宋体"/>
            <w:sz w:val="24"/>
          </w:rPr>
          <w:t>8</w:t>
        </w:r>
        <w:r w:rsidRPr="009E7F07">
          <w:rPr>
            <w:rFonts w:ascii="宋体" w:hAnsi="宋体" w:hint="eastAsia"/>
            <w:sz w:val="24"/>
          </w:rPr>
          <w:t>月,第</w:t>
        </w:r>
        <w:r w:rsidRPr="009E7F07">
          <w:rPr>
            <w:rFonts w:ascii="宋体" w:hAnsi="宋体"/>
            <w:sz w:val="24"/>
          </w:rPr>
          <w:t>38</w:t>
        </w:r>
        <w:r w:rsidRPr="009E7F07">
          <w:rPr>
            <w:rFonts w:ascii="宋体" w:hAnsi="宋体" w:hint="eastAsia"/>
            <w:sz w:val="24"/>
          </w:rPr>
          <w:t>卷第</w:t>
        </w:r>
        <w:r w:rsidRPr="009E7F07">
          <w:rPr>
            <w:rFonts w:ascii="宋体" w:hAnsi="宋体"/>
            <w:sz w:val="24"/>
          </w:rPr>
          <w:t>8</w:t>
        </w:r>
        <w:r w:rsidRPr="009E7F07">
          <w:rPr>
            <w:rFonts w:ascii="宋体" w:hAnsi="宋体" w:hint="eastAsia"/>
            <w:sz w:val="24"/>
          </w:rPr>
          <w:t>期</w:t>
        </w:r>
        <w:r>
          <w:rPr>
            <w:rFonts w:ascii="宋体" w:hAnsi="宋体" w:hint="eastAsia"/>
            <w:sz w:val="24"/>
          </w:rPr>
          <w:t>.</w:t>
        </w:r>
      </w:ins>
    </w:p>
    <w:p w:rsidR="00465EEB" w:rsidRDefault="00CF1DA9" w:rsidP="000775F2">
      <w:pPr>
        <w:pStyle w:val="aa"/>
        <w:numPr>
          <w:ilvl w:val="0"/>
          <w:numId w:val="15"/>
        </w:numPr>
        <w:contextualSpacing/>
        <w:rPr>
          <w:ins w:id="974" w:author="Zhonghao Shen" w:date="2016-05-30T16:15:00Z"/>
          <w:rFonts w:ascii="宋体" w:hAnsi="宋体"/>
          <w:sz w:val="24"/>
        </w:rPr>
        <w:pPrChange w:id="975" w:author="Zhonghao Shen" w:date="2016-05-30T16:14:00Z">
          <w:pPr>
            <w:pStyle w:val="aa"/>
            <w:contextualSpacing/>
          </w:pPr>
        </w:pPrChange>
      </w:pPr>
      <w:ins w:id="976" w:author="Zhonghao Shen" w:date="2016-05-30T16:15:00Z">
        <w:r w:rsidRPr="0078265F">
          <w:rPr>
            <w:rFonts w:ascii="宋体" w:hAnsi="宋体" w:hint="eastAsia"/>
            <w:sz w:val="24"/>
          </w:rPr>
          <w:t>曲道奎,杜振军,徐殿国,徐方</w:t>
        </w:r>
        <w:r>
          <w:rPr>
            <w:rFonts w:ascii="宋体" w:hAnsi="宋体" w:hint="eastAsia"/>
            <w:sz w:val="24"/>
          </w:rPr>
          <w:t>.</w:t>
        </w:r>
        <w:r>
          <w:rPr>
            <w:rFonts w:ascii="宋体" w:hAnsi="宋体"/>
            <w:sz w:val="24"/>
          </w:rPr>
          <w:t xml:space="preserve"> </w:t>
        </w:r>
        <w:r w:rsidRPr="00ED30BD">
          <w:rPr>
            <w:rFonts w:ascii="宋体" w:hAnsi="宋体" w:hint="eastAsia"/>
            <w:sz w:val="24"/>
          </w:rPr>
          <w:t>移动机器人路径规划方法研究</w:t>
        </w:r>
        <w:r>
          <w:rPr>
            <w:rFonts w:ascii="宋体" w:hAnsi="宋体" w:hint="eastAsia"/>
            <w:sz w:val="24"/>
          </w:rPr>
          <w:t>. 机器人,</w:t>
        </w:r>
        <w:r>
          <w:rPr>
            <w:rFonts w:ascii="宋体" w:hAnsi="宋体"/>
            <w:sz w:val="24"/>
          </w:rPr>
          <w:t>2008</w:t>
        </w:r>
        <w:r>
          <w:rPr>
            <w:rFonts w:ascii="宋体" w:hAnsi="宋体" w:hint="eastAsia"/>
            <w:sz w:val="24"/>
          </w:rPr>
          <w:t>年3月,第30卷第2期.</w:t>
        </w:r>
      </w:ins>
    </w:p>
    <w:p w:rsidR="00CF1DA9" w:rsidRPr="007B3354" w:rsidRDefault="006B6DA1" w:rsidP="000775F2">
      <w:pPr>
        <w:pStyle w:val="aa"/>
        <w:numPr>
          <w:ilvl w:val="0"/>
          <w:numId w:val="15"/>
        </w:numPr>
        <w:contextualSpacing/>
        <w:rPr>
          <w:ins w:id="977" w:author="Zhonghao Shen" w:date="2016-05-30T16:13:00Z"/>
          <w:rFonts w:ascii="宋体" w:hAnsi="宋体" w:hint="eastAsia"/>
          <w:sz w:val="24"/>
          <w:rPrChange w:id="978" w:author="Zhonghao Shen" w:date="2016-05-30T16:15:00Z">
            <w:rPr>
              <w:ins w:id="979" w:author="Zhonghao Shen" w:date="2016-05-30T16:13:00Z"/>
              <w:rFonts w:hint="eastAsia"/>
            </w:rPr>
          </w:rPrChange>
        </w:rPr>
        <w:pPrChange w:id="980" w:author="Zhonghao Shen" w:date="2016-05-30T16:14:00Z">
          <w:pPr>
            <w:pStyle w:val="aa"/>
            <w:contextualSpacing/>
          </w:pPr>
        </w:pPrChange>
      </w:pPr>
      <w:ins w:id="981" w:author="Zhonghao Shen" w:date="2016-05-30T16:15:00Z">
        <w:r w:rsidRPr="00966A5A">
          <w:rPr>
            <w:rFonts w:ascii="宋体" w:hAnsi="宋体" w:hint="eastAsia"/>
            <w:sz w:val="24"/>
          </w:rPr>
          <w:t>朱大奇</w:t>
        </w:r>
        <w:r w:rsidRPr="00966A5A">
          <w:rPr>
            <w:rFonts w:ascii="宋体" w:hAnsi="宋体"/>
            <w:sz w:val="24"/>
          </w:rPr>
          <w:t xml:space="preserve">, </w:t>
        </w:r>
        <w:r w:rsidRPr="00966A5A">
          <w:rPr>
            <w:rFonts w:ascii="宋体" w:hAnsi="宋体" w:hint="eastAsia"/>
            <w:sz w:val="24"/>
          </w:rPr>
          <w:t xml:space="preserve">颜明重. 移动机器人路径规划技术综述. 控制与决策, </w:t>
        </w:r>
        <w:r>
          <w:rPr>
            <w:rFonts w:ascii="宋体" w:hAnsi="宋体"/>
            <w:sz w:val="24"/>
          </w:rPr>
          <w:t>2010</w:t>
        </w:r>
        <w:r w:rsidRPr="00966A5A">
          <w:rPr>
            <w:rFonts w:ascii="宋体" w:hAnsi="宋体" w:hint="eastAsia"/>
            <w:sz w:val="24"/>
          </w:rPr>
          <w:t>年</w:t>
        </w:r>
        <w:r w:rsidRPr="00966A5A">
          <w:rPr>
            <w:rFonts w:ascii="宋体" w:hAnsi="宋体"/>
            <w:sz w:val="24"/>
          </w:rPr>
          <w:t xml:space="preserve">7 </w:t>
        </w:r>
        <w:r w:rsidRPr="00966A5A">
          <w:rPr>
            <w:rFonts w:ascii="宋体" w:hAnsi="宋体" w:hint="eastAsia"/>
            <w:sz w:val="24"/>
          </w:rPr>
          <w:t>月第</w:t>
        </w:r>
        <w:r>
          <w:rPr>
            <w:rFonts w:ascii="宋体" w:hAnsi="宋体"/>
            <w:sz w:val="24"/>
          </w:rPr>
          <w:t>25</w:t>
        </w:r>
        <w:r w:rsidRPr="00966A5A">
          <w:rPr>
            <w:rFonts w:ascii="宋体" w:hAnsi="宋体" w:hint="eastAsia"/>
            <w:sz w:val="24"/>
          </w:rPr>
          <w:t>卷第</w:t>
        </w:r>
        <w:r w:rsidRPr="00966A5A">
          <w:rPr>
            <w:rFonts w:ascii="宋体" w:hAnsi="宋体"/>
            <w:sz w:val="24"/>
          </w:rPr>
          <w:t xml:space="preserve">7 </w:t>
        </w:r>
        <w:r w:rsidRPr="00966A5A">
          <w:rPr>
            <w:rFonts w:ascii="宋体" w:hAnsi="宋体" w:hint="eastAsia"/>
            <w:sz w:val="24"/>
          </w:rPr>
          <w:t>期</w:t>
        </w:r>
        <w:r>
          <w:rPr>
            <w:rFonts w:ascii="宋体" w:hAnsi="宋体" w:hint="eastAsia"/>
            <w:sz w:val="24"/>
          </w:rPr>
          <w:t>.</w:t>
        </w:r>
      </w:ins>
      <w:bookmarkStart w:id="982" w:name="_GoBack"/>
      <w:bookmarkEnd w:id="982"/>
    </w:p>
    <w:p w:rsidR="00D5682F" w:rsidRPr="005B0F7E" w:rsidDel="008752D1" w:rsidRDefault="00D5682F" w:rsidP="005B0F7E">
      <w:pPr>
        <w:numPr>
          <w:ilvl w:val="0"/>
          <w:numId w:val="14"/>
        </w:numPr>
        <w:spacing w:line="360" w:lineRule="auto"/>
        <w:rPr>
          <w:del w:id="983" w:author="Zhonghao Shen" w:date="2016-05-30T15:57:00Z"/>
          <w:sz w:val="24"/>
          <w:rPrChange w:id="984" w:author="Zhonghao Shen" w:date="2016-05-30T16:13:00Z">
            <w:rPr>
              <w:del w:id="985" w:author="Zhonghao Shen" w:date="2016-05-30T15:57:00Z"/>
              <w:sz w:val="32"/>
            </w:rPr>
          </w:rPrChange>
        </w:rPr>
        <w:pPrChange w:id="986" w:author="Zhonghao Shen" w:date="2016-05-30T16:13:00Z">
          <w:pPr>
            <w:spacing w:line="360" w:lineRule="auto"/>
            <w:ind w:left="425" w:hangingChars="177" w:hanging="425"/>
          </w:pPr>
        </w:pPrChange>
      </w:pPr>
      <w:del w:id="987" w:author="Zhonghao Shen" w:date="2016-05-30T15:57:00Z">
        <w:r w:rsidRPr="00A874F6" w:rsidDel="008752D1">
          <w:rPr>
            <w:sz w:val="24"/>
          </w:rPr>
          <w:delText xml:space="preserve">[1] </w:delText>
        </w:r>
        <w:r w:rsidRPr="00A874F6" w:rsidDel="008752D1">
          <w:rPr>
            <w:sz w:val="24"/>
          </w:rPr>
          <w:delText>谢奔</w:delText>
        </w:r>
        <w:r w:rsidRPr="00A874F6" w:rsidDel="008752D1">
          <w:rPr>
            <w:sz w:val="24"/>
          </w:rPr>
          <w:delText xml:space="preserve">. </w:delText>
        </w:r>
        <w:r w:rsidRPr="00A874F6" w:rsidDel="008752D1">
          <w:rPr>
            <w:sz w:val="24"/>
          </w:rPr>
          <w:delText>二步法制备聚丙烯腈基碳纤维原丝技术研究</w:delText>
        </w:r>
        <w:r w:rsidRPr="00A874F6" w:rsidDel="008752D1">
          <w:rPr>
            <w:sz w:val="24"/>
          </w:rPr>
          <w:delText xml:space="preserve">[D]. </w:delText>
        </w:r>
        <w:r w:rsidRPr="00A874F6" w:rsidDel="008752D1">
          <w:rPr>
            <w:sz w:val="24"/>
          </w:rPr>
          <w:delText>山东大学</w:delText>
        </w:r>
        <w:r w:rsidRPr="001E4C70" w:rsidDel="008752D1">
          <w:rPr>
            <w:sz w:val="24"/>
          </w:rPr>
          <w:delText>, 2013.</w:delText>
        </w:r>
      </w:del>
    </w:p>
    <w:p w:rsidR="00D5682F" w:rsidRPr="001E4C70" w:rsidDel="008752D1" w:rsidRDefault="00D5682F" w:rsidP="001E4C70">
      <w:pPr>
        <w:spacing w:line="360" w:lineRule="auto"/>
        <w:ind w:left="425" w:hangingChars="177" w:hanging="425"/>
        <w:rPr>
          <w:del w:id="988" w:author="Zhonghao Shen" w:date="2016-05-30T15:57:00Z"/>
          <w:sz w:val="24"/>
        </w:rPr>
      </w:pPr>
      <w:del w:id="989" w:author="Zhonghao Shen" w:date="2016-05-30T15:57:00Z">
        <w:r w:rsidRPr="001E4C70" w:rsidDel="008752D1">
          <w:rPr>
            <w:sz w:val="24"/>
          </w:rPr>
          <w:delText>[2] Karaman M, Batur C. Draw resonance control for polymer fiber spinning process[C]//American Control Conference, 1998. Proceedings of the 1998. IEEE, 1998, 4: 2155-2159.</w:delText>
        </w:r>
      </w:del>
    </w:p>
    <w:p w:rsidR="00D5682F" w:rsidRPr="001E4C70" w:rsidDel="008752D1" w:rsidRDefault="00D5682F" w:rsidP="001E4C70">
      <w:pPr>
        <w:spacing w:line="360" w:lineRule="auto"/>
        <w:ind w:left="425" w:hangingChars="177" w:hanging="425"/>
        <w:rPr>
          <w:del w:id="990" w:author="Zhonghao Shen" w:date="2016-05-30T15:57:00Z"/>
          <w:sz w:val="24"/>
        </w:rPr>
      </w:pPr>
      <w:del w:id="991" w:author="Zhonghao Shen" w:date="2016-05-30T15:57:00Z">
        <w:r w:rsidRPr="001E4C70" w:rsidDel="008752D1">
          <w:rPr>
            <w:sz w:val="24"/>
          </w:rPr>
          <w:delText>[3] Carroll J R, Givens M P, Piefer R. Design elements of the modern spinning control system[C]//Textile, Fiber and Film Industry Technical Conference, 1994 IEEE 1994 Annual. IEEE, 1994: 1-12.</w:delText>
        </w:r>
      </w:del>
    </w:p>
    <w:p w:rsidR="00D5682F" w:rsidRPr="001E4C70" w:rsidDel="008752D1" w:rsidRDefault="00D5682F" w:rsidP="001E4C70">
      <w:pPr>
        <w:spacing w:line="360" w:lineRule="auto"/>
        <w:ind w:left="425" w:hangingChars="177" w:hanging="425"/>
        <w:rPr>
          <w:del w:id="992" w:author="Zhonghao Shen" w:date="2016-05-30T15:57:00Z"/>
          <w:sz w:val="24"/>
        </w:rPr>
      </w:pPr>
      <w:del w:id="993" w:author="Zhonghao Shen" w:date="2016-05-30T15:57:00Z">
        <w:r w:rsidRPr="001E4C70" w:rsidDel="008752D1">
          <w:rPr>
            <w:sz w:val="24"/>
          </w:rPr>
          <w:delText xml:space="preserve">[4] Wu M, Yan J, She J H, et al. Intelligent decoupling control of gas collection process of multiple asymmetric coke ovens[J]. Industrial Electronics, IEEE Transactions on, 2009, 56(7): 2782-2792. </w:delText>
        </w:r>
      </w:del>
    </w:p>
    <w:p w:rsidR="00D5682F" w:rsidRPr="001E4C70" w:rsidDel="008752D1" w:rsidRDefault="00D5682F" w:rsidP="001E4C70">
      <w:pPr>
        <w:spacing w:line="360" w:lineRule="auto"/>
        <w:ind w:left="425" w:hangingChars="177" w:hanging="425"/>
        <w:rPr>
          <w:del w:id="994" w:author="Zhonghao Shen" w:date="2016-05-30T15:57:00Z"/>
          <w:sz w:val="24"/>
        </w:rPr>
      </w:pPr>
      <w:del w:id="995" w:author="Zhonghao Shen" w:date="2016-05-30T15:57:00Z">
        <w:r w:rsidRPr="001E4C70" w:rsidDel="008752D1">
          <w:rPr>
            <w:sz w:val="24"/>
          </w:rPr>
          <w:delText xml:space="preserve">[5] Liu H, Li S, Chai T. Intelligent decoupling control of power plant main steam pressure and power output[J]. International journal of electrical power &amp; energy systems, 2003, 25(10): 809-819. </w:delText>
        </w:r>
        <w:bookmarkStart w:id="996" w:name="OLE_LINK10"/>
      </w:del>
    </w:p>
    <w:p w:rsidR="00D5682F" w:rsidRPr="001E4C70" w:rsidDel="008752D1" w:rsidRDefault="00D5682F" w:rsidP="001E4C70">
      <w:pPr>
        <w:spacing w:line="360" w:lineRule="auto"/>
        <w:ind w:left="425" w:hangingChars="177" w:hanging="425"/>
        <w:rPr>
          <w:del w:id="997" w:author="Zhonghao Shen" w:date="2016-05-30T15:57:00Z"/>
          <w:sz w:val="24"/>
        </w:rPr>
      </w:pPr>
      <w:del w:id="998" w:author="Zhonghao Shen" w:date="2016-05-30T15:57:00Z">
        <w:r w:rsidRPr="001E4C70" w:rsidDel="008752D1">
          <w:rPr>
            <w:sz w:val="24"/>
          </w:rPr>
          <w:delText xml:space="preserve">[6] </w:delText>
        </w:r>
        <w:bookmarkEnd w:id="996"/>
        <w:r w:rsidRPr="001E4C70" w:rsidDel="008752D1">
          <w:rPr>
            <w:sz w:val="24"/>
          </w:rPr>
          <w:delText>徐峰</w:delText>
        </w:r>
        <w:r w:rsidRPr="001E4C70" w:rsidDel="008752D1">
          <w:rPr>
            <w:sz w:val="24"/>
          </w:rPr>
          <w:delText xml:space="preserve">. </w:delText>
        </w:r>
        <w:r w:rsidRPr="001E4C70" w:rsidDel="008752D1">
          <w:rPr>
            <w:sz w:val="24"/>
          </w:rPr>
          <w:delText>碳纤维凝固浴的传质动力学模型与控制研究</w:delText>
        </w:r>
        <w:r w:rsidRPr="001E4C70" w:rsidDel="008752D1">
          <w:rPr>
            <w:sz w:val="24"/>
          </w:rPr>
          <w:delText xml:space="preserve">[D]. </w:delText>
        </w:r>
        <w:r w:rsidRPr="001E4C70" w:rsidDel="008752D1">
          <w:rPr>
            <w:sz w:val="24"/>
          </w:rPr>
          <w:delText>东华大学</w:delText>
        </w:r>
        <w:r w:rsidRPr="001E4C70" w:rsidDel="008752D1">
          <w:rPr>
            <w:sz w:val="24"/>
          </w:rPr>
          <w:delText>,2014</w:delText>
        </w:r>
      </w:del>
    </w:p>
    <w:p w:rsidR="00D5682F" w:rsidRPr="001E4C70" w:rsidDel="008752D1" w:rsidRDefault="00D5682F" w:rsidP="001E4C70">
      <w:pPr>
        <w:spacing w:line="360" w:lineRule="auto"/>
        <w:ind w:left="425" w:hangingChars="177" w:hanging="425"/>
        <w:rPr>
          <w:del w:id="999" w:author="Zhonghao Shen" w:date="2016-05-30T15:57:00Z"/>
          <w:sz w:val="24"/>
        </w:rPr>
      </w:pPr>
      <w:del w:id="1000" w:author="Zhonghao Shen" w:date="2016-05-30T15:57:00Z">
        <w:r w:rsidRPr="001E4C70" w:rsidDel="008752D1">
          <w:rPr>
            <w:sz w:val="24"/>
          </w:rPr>
          <w:delText xml:space="preserve">[7] </w:delText>
        </w:r>
        <w:r w:rsidRPr="001E4C70" w:rsidDel="008752D1">
          <w:rPr>
            <w:sz w:val="24"/>
          </w:rPr>
          <w:delText>梁霄</w:delText>
        </w:r>
        <w:r w:rsidRPr="001E4C70" w:rsidDel="008752D1">
          <w:rPr>
            <w:sz w:val="24"/>
          </w:rPr>
          <w:delText xml:space="preserve">. </w:delText>
        </w:r>
        <w:r w:rsidRPr="001E4C70" w:rsidDel="008752D1">
          <w:rPr>
            <w:sz w:val="24"/>
          </w:rPr>
          <w:delText>碳纤维纺丝过程的协同智能控制系统研究</w:delText>
        </w:r>
        <w:r w:rsidRPr="001E4C70" w:rsidDel="008752D1">
          <w:rPr>
            <w:sz w:val="24"/>
          </w:rPr>
          <w:delText xml:space="preserve">[D]. </w:delText>
        </w:r>
        <w:r w:rsidRPr="001E4C70" w:rsidDel="008752D1">
          <w:rPr>
            <w:sz w:val="24"/>
          </w:rPr>
          <w:delText>东华大学</w:delText>
        </w:r>
        <w:r w:rsidRPr="001E4C70" w:rsidDel="008752D1">
          <w:rPr>
            <w:sz w:val="24"/>
          </w:rPr>
          <w:delText>,2012</w:delText>
        </w:r>
      </w:del>
    </w:p>
    <w:p w:rsidR="00D5682F" w:rsidRPr="001E4C70" w:rsidDel="008752D1" w:rsidRDefault="00D5682F" w:rsidP="001E4C70">
      <w:pPr>
        <w:spacing w:line="360" w:lineRule="auto"/>
        <w:ind w:left="425" w:hangingChars="177" w:hanging="425"/>
        <w:rPr>
          <w:del w:id="1001" w:author="Zhonghao Shen" w:date="2016-05-30T15:57:00Z"/>
          <w:sz w:val="24"/>
        </w:rPr>
      </w:pPr>
      <w:del w:id="1002" w:author="Zhonghao Shen" w:date="2016-05-30T15:57:00Z">
        <w:r w:rsidRPr="001E4C70" w:rsidDel="008752D1">
          <w:rPr>
            <w:sz w:val="24"/>
          </w:rPr>
          <w:delText xml:space="preserve">[8] </w:delText>
        </w:r>
        <w:r w:rsidRPr="001E4C70" w:rsidDel="008752D1">
          <w:rPr>
            <w:sz w:val="24"/>
          </w:rPr>
          <w:delText>侯忠生</w:delText>
        </w:r>
        <w:r w:rsidRPr="001E4C70" w:rsidDel="008752D1">
          <w:rPr>
            <w:sz w:val="24"/>
          </w:rPr>
          <w:delText xml:space="preserve">, </w:delText>
        </w:r>
        <w:r w:rsidRPr="001E4C70" w:rsidDel="008752D1">
          <w:rPr>
            <w:sz w:val="24"/>
          </w:rPr>
          <w:delText>许建新</w:delText>
        </w:r>
        <w:r w:rsidRPr="001E4C70" w:rsidDel="008752D1">
          <w:rPr>
            <w:sz w:val="24"/>
          </w:rPr>
          <w:delText xml:space="preserve">. </w:delText>
        </w:r>
        <w:r w:rsidRPr="001E4C70" w:rsidDel="008752D1">
          <w:rPr>
            <w:sz w:val="24"/>
          </w:rPr>
          <w:delText>数据驱动控制理论及方法的回顾和展望</w:delText>
        </w:r>
        <w:r w:rsidRPr="001E4C70" w:rsidDel="008752D1">
          <w:rPr>
            <w:sz w:val="24"/>
          </w:rPr>
          <w:delText xml:space="preserve">[J]. </w:delText>
        </w:r>
        <w:r w:rsidRPr="001E4C70" w:rsidDel="008752D1">
          <w:rPr>
            <w:sz w:val="24"/>
          </w:rPr>
          <w:delText>自动化学报</w:delText>
        </w:r>
        <w:r w:rsidRPr="001E4C70" w:rsidDel="008752D1">
          <w:rPr>
            <w:sz w:val="24"/>
          </w:rPr>
          <w:delText>, 2009, 35(6): 650-667.</w:delText>
        </w:r>
      </w:del>
    </w:p>
    <w:p w:rsidR="00D5682F" w:rsidRPr="001E4C70" w:rsidDel="008752D1" w:rsidRDefault="00D5682F" w:rsidP="001E4C70">
      <w:pPr>
        <w:spacing w:line="360" w:lineRule="auto"/>
        <w:ind w:left="425" w:hangingChars="177" w:hanging="425"/>
        <w:rPr>
          <w:del w:id="1003" w:author="Zhonghao Shen" w:date="2016-05-30T15:57:00Z"/>
          <w:sz w:val="24"/>
        </w:rPr>
      </w:pPr>
      <w:del w:id="1004" w:author="Zhonghao Shen" w:date="2016-05-30T15:57:00Z">
        <w:r w:rsidRPr="001E4C70" w:rsidDel="008752D1">
          <w:rPr>
            <w:sz w:val="24"/>
          </w:rPr>
          <w:delText xml:space="preserve">[9] Spall J C. Multivariate stochastic approximation using a simultaneous perturbation gradient approximation [J]. Automatic Control, IEEE Transactions on, 1992, 37(3): 332-341. </w:delText>
        </w:r>
      </w:del>
    </w:p>
    <w:p w:rsidR="00D5682F" w:rsidRPr="001E4C70" w:rsidDel="008752D1" w:rsidRDefault="00D5682F" w:rsidP="001E4C70">
      <w:pPr>
        <w:spacing w:line="360" w:lineRule="auto"/>
        <w:ind w:left="425" w:hangingChars="177" w:hanging="425"/>
        <w:rPr>
          <w:del w:id="1005" w:author="Zhonghao Shen" w:date="2016-05-30T15:57:00Z"/>
          <w:sz w:val="24"/>
        </w:rPr>
      </w:pPr>
      <w:del w:id="1006" w:author="Zhonghao Shen" w:date="2016-05-30T15:57:00Z">
        <w:r w:rsidRPr="001E4C70" w:rsidDel="008752D1">
          <w:rPr>
            <w:sz w:val="24"/>
          </w:rPr>
          <w:delText xml:space="preserve">[10] Spall J C, Cristion J A. Model-free control of general discrete-time systems[C]//Decision and Control, 1993., Proceedings of the 32nd IEEE Conference on. IEEE, 1993: 2792-2797. </w:delText>
        </w:r>
      </w:del>
    </w:p>
    <w:p w:rsidR="00D5682F" w:rsidRPr="001E4C70" w:rsidDel="008752D1" w:rsidRDefault="00D5682F" w:rsidP="001E4C70">
      <w:pPr>
        <w:spacing w:line="360" w:lineRule="auto"/>
        <w:ind w:left="425" w:hangingChars="177" w:hanging="425"/>
        <w:rPr>
          <w:del w:id="1007" w:author="Zhonghao Shen" w:date="2016-05-30T15:57:00Z"/>
          <w:sz w:val="24"/>
        </w:rPr>
      </w:pPr>
      <w:del w:id="1008" w:author="Zhonghao Shen" w:date="2016-05-30T15:57:00Z">
        <w:r w:rsidRPr="001E4C70" w:rsidDel="008752D1">
          <w:rPr>
            <w:sz w:val="24"/>
          </w:rPr>
          <w:delText xml:space="preserve">[11] </w:delText>
        </w:r>
        <w:r w:rsidRPr="001E4C70" w:rsidDel="008752D1">
          <w:rPr>
            <w:sz w:val="24"/>
          </w:rPr>
          <w:delText>侯忠生</w:delText>
        </w:r>
        <w:r w:rsidRPr="001E4C70" w:rsidDel="008752D1">
          <w:rPr>
            <w:sz w:val="24"/>
          </w:rPr>
          <w:delText xml:space="preserve">. </w:delText>
        </w:r>
        <w:r w:rsidRPr="001E4C70" w:rsidDel="008752D1">
          <w:rPr>
            <w:sz w:val="24"/>
          </w:rPr>
          <w:delText>非线性系统参数辨识自适应控制及无模型学习自适应控制</w:delText>
        </w:r>
        <w:r w:rsidRPr="001E4C70" w:rsidDel="008752D1">
          <w:rPr>
            <w:sz w:val="24"/>
          </w:rPr>
          <w:delText xml:space="preserve">[D]. </w:delText>
        </w:r>
        <w:r w:rsidRPr="001E4C70" w:rsidDel="008752D1">
          <w:rPr>
            <w:sz w:val="24"/>
          </w:rPr>
          <w:delText>东北大学</w:delText>
        </w:r>
        <w:r w:rsidRPr="001E4C70" w:rsidDel="008752D1">
          <w:rPr>
            <w:sz w:val="24"/>
          </w:rPr>
          <w:delText>,1994</w:delText>
        </w:r>
      </w:del>
    </w:p>
    <w:p w:rsidR="00D5682F" w:rsidRPr="001E4C70" w:rsidDel="008752D1" w:rsidRDefault="00D5682F" w:rsidP="001E4C70">
      <w:pPr>
        <w:spacing w:line="360" w:lineRule="auto"/>
        <w:ind w:left="425" w:hangingChars="177" w:hanging="425"/>
        <w:rPr>
          <w:del w:id="1009" w:author="Zhonghao Shen" w:date="2016-05-30T15:57:00Z"/>
          <w:sz w:val="24"/>
        </w:rPr>
      </w:pPr>
      <w:del w:id="1010" w:author="Zhonghao Shen" w:date="2016-05-30T15:57:00Z">
        <w:r w:rsidRPr="001E4C70" w:rsidDel="008752D1">
          <w:rPr>
            <w:sz w:val="24"/>
          </w:rPr>
          <w:delText xml:space="preserve">[12] </w:delText>
        </w:r>
        <w:r w:rsidRPr="001E4C70" w:rsidDel="008752D1">
          <w:rPr>
            <w:sz w:val="24"/>
          </w:rPr>
          <w:delText>侯忠生</w:delText>
        </w:r>
        <w:r w:rsidRPr="001E4C70" w:rsidDel="008752D1">
          <w:rPr>
            <w:sz w:val="24"/>
          </w:rPr>
          <w:delText xml:space="preserve">. </w:delText>
        </w:r>
        <w:r w:rsidRPr="001E4C70" w:rsidDel="008752D1">
          <w:rPr>
            <w:sz w:val="24"/>
          </w:rPr>
          <w:delText>非参数模型及其自适应控制理论</w:delText>
        </w:r>
        <w:r w:rsidRPr="001E4C70" w:rsidDel="008752D1">
          <w:rPr>
            <w:sz w:val="24"/>
          </w:rPr>
          <w:delText xml:space="preserve">[M]. </w:delText>
        </w:r>
        <w:r w:rsidRPr="001E4C70" w:rsidDel="008752D1">
          <w:rPr>
            <w:sz w:val="24"/>
          </w:rPr>
          <w:delText>科学出版社</w:delText>
        </w:r>
        <w:r w:rsidRPr="001E4C70" w:rsidDel="008752D1">
          <w:rPr>
            <w:sz w:val="24"/>
          </w:rPr>
          <w:delText>,1999</w:delText>
        </w:r>
      </w:del>
    </w:p>
    <w:p w:rsidR="00D5682F" w:rsidRPr="001E4C70" w:rsidDel="008752D1" w:rsidRDefault="00D5682F" w:rsidP="001E4C70">
      <w:pPr>
        <w:spacing w:line="360" w:lineRule="auto"/>
        <w:ind w:left="425" w:hangingChars="177" w:hanging="425"/>
        <w:rPr>
          <w:del w:id="1011" w:author="Zhonghao Shen" w:date="2016-05-30T15:57:00Z"/>
          <w:sz w:val="24"/>
        </w:rPr>
      </w:pPr>
      <w:del w:id="1012" w:author="Zhonghao Shen" w:date="2016-05-30T15:57:00Z">
        <w:r w:rsidRPr="001E4C70" w:rsidDel="008752D1">
          <w:rPr>
            <w:sz w:val="24"/>
          </w:rPr>
          <w:delText>[13] Safonov M G, Tsao T C. The unfalsified control concept: a direct path from experiment to controller[M]//Feedback Control, Nonlinear Systems, and Complexity. Springer Berlin Heidelberg, 1995: 196-214.</w:delText>
        </w:r>
      </w:del>
    </w:p>
    <w:p w:rsidR="00D5682F" w:rsidRPr="001E4C70" w:rsidDel="008752D1" w:rsidRDefault="00D5682F" w:rsidP="001E4C70">
      <w:pPr>
        <w:spacing w:line="360" w:lineRule="auto"/>
        <w:ind w:left="425" w:hangingChars="177" w:hanging="425"/>
        <w:rPr>
          <w:del w:id="1013" w:author="Zhonghao Shen" w:date="2016-05-30T15:57:00Z"/>
          <w:sz w:val="24"/>
        </w:rPr>
      </w:pPr>
      <w:del w:id="1014" w:author="Zhonghao Shen" w:date="2016-05-30T15:57:00Z">
        <w:r w:rsidRPr="001E4C70" w:rsidDel="008752D1">
          <w:rPr>
            <w:sz w:val="24"/>
          </w:rPr>
          <w:delText>[14] Ziegler J G, Nichols N B. Optimum settings for automatic controllers[J]. Journal of dynamic systems, measurement, and control, 1993, 115(2B): 220-222.</w:delText>
        </w:r>
      </w:del>
    </w:p>
    <w:p w:rsidR="00D5682F" w:rsidRPr="001E4C70" w:rsidDel="008752D1" w:rsidRDefault="00D5682F" w:rsidP="001E4C70">
      <w:pPr>
        <w:spacing w:line="360" w:lineRule="auto"/>
        <w:ind w:left="425" w:hangingChars="177" w:hanging="425"/>
        <w:rPr>
          <w:del w:id="1015" w:author="Zhonghao Shen" w:date="2016-05-30T15:57:00Z"/>
          <w:sz w:val="24"/>
        </w:rPr>
      </w:pPr>
      <w:del w:id="1016" w:author="Zhonghao Shen" w:date="2016-05-30T15:57:00Z">
        <w:r w:rsidRPr="001E4C70" w:rsidDel="008752D1">
          <w:rPr>
            <w:sz w:val="24"/>
          </w:rPr>
          <w:delText>[15] Silva G J, Datta A, Bhattacharyya S P. New results on the synthesis of PID controllers[J]. Automatic Control, IEEE Transactions on, 2002, 47(2): 241-252.</w:delText>
        </w:r>
      </w:del>
    </w:p>
    <w:p w:rsidR="00D5682F" w:rsidRPr="001E4C70" w:rsidDel="008752D1" w:rsidRDefault="00D5682F" w:rsidP="001E4C70">
      <w:pPr>
        <w:spacing w:line="360" w:lineRule="auto"/>
        <w:ind w:left="425" w:hangingChars="177" w:hanging="425"/>
        <w:rPr>
          <w:del w:id="1017" w:author="Zhonghao Shen" w:date="2016-05-30T15:57:00Z"/>
          <w:sz w:val="24"/>
        </w:rPr>
      </w:pPr>
      <w:del w:id="1018" w:author="Zhonghao Shen" w:date="2016-05-30T15:57:00Z">
        <w:r w:rsidRPr="001E4C70" w:rsidDel="008752D1">
          <w:rPr>
            <w:sz w:val="24"/>
          </w:rPr>
          <w:delText>[16] Hjalmarsson H, Gunnarsson S, Gevers M. A convergent iterative restricted complexity control design scheme[C]//Decision and Control, 1994., Proceedings of the 33rd IEEE Conference on. IEEE, 1994, 2: 1735-1740.</w:delText>
        </w:r>
      </w:del>
    </w:p>
    <w:p w:rsidR="00D5682F" w:rsidRPr="001E4C70" w:rsidDel="008752D1" w:rsidRDefault="00D5682F" w:rsidP="001E4C70">
      <w:pPr>
        <w:spacing w:line="360" w:lineRule="auto"/>
        <w:ind w:left="425" w:hangingChars="177" w:hanging="425"/>
        <w:rPr>
          <w:del w:id="1019" w:author="Zhonghao Shen" w:date="2016-05-30T15:57:00Z"/>
          <w:sz w:val="24"/>
        </w:rPr>
      </w:pPr>
      <w:del w:id="1020" w:author="Zhonghao Shen" w:date="2016-05-30T15:57:00Z">
        <w:r w:rsidRPr="001E4C70" w:rsidDel="008752D1">
          <w:rPr>
            <w:sz w:val="24"/>
          </w:rPr>
          <w:delText>[17] Guardabassi G O, Savaresi S M. Virtual reference direct design method: an off-line approach to data-based control system design[J]. Automatic Control, IEEE Transactions on, 2000, 45(5): 954-959.</w:delText>
        </w:r>
      </w:del>
    </w:p>
    <w:p w:rsidR="00D5682F" w:rsidRPr="001E4C70" w:rsidDel="008752D1" w:rsidRDefault="00D5682F" w:rsidP="001E4C70">
      <w:pPr>
        <w:spacing w:line="360" w:lineRule="auto"/>
        <w:ind w:left="425" w:hangingChars="177" w:hanging="425"/>
        <w:rPr>
          <w:del w:id="1021" w:author="Zhonghao Shen" w:date="2016-05-30T15:57:00Z"/>
          <w:sz w:val="24"/>
        </w:rPr>
      </w:pPr>
      <w:del w:id="1022" w:author="Zhonghao Shen" w:date="2016-05-30T15:57:00Z">
        <w:r w:rsidRPr="001E4C70" w:rsidDel="008752D1">
          <w:rPr>
            <w:sz w:val="24"/>
          </w:rPr>
          <w:delText xml:space="preserve">[18] Uchiyama M. Formation of High-Speed Motion Pattern of a Mechanical Arm by Trial [J]. Transactions of the Society of Instrument and Control Engineers, 1978, 14: 706-712. </w:delText>
        </w:r>
      </w:del>
    </w:p>
    <w:p w:rsidR="00D5682F" w:rsidRPr="001E4C70" w:rsidDel="008752D1" w:rsidRDefault="00D5682F" w:rsidP="001E4C70">
      <w:pPr>
        <w:spacing w:line="360" w:lineRule="auto"/>
        <w:ind w:left="425" w:hangingChars="177" w:hanging="425"/>
        <w:rPr>
          <w:del w:id="1023" w:author="Zhonghao Shen" w:date="2016-05-30T15:57:00Z"/>
          <w:sz w:val="24"/>
        </w:rPr>
      </w:pPr>
      <w:del w:id="1024" w:author="Zhonghao Shen" w:date="2016-05-30T15:57:00Z">
        <w:r w:rsidRPr="001E4C70" w:rsidDel="008752D1">
          <w:rPr>
            <w:sz w:val="24"/>
          </w:rPr>
          <w:delText>[19] Schaal S, Atkeson C G. Robot juggling: implementation of memory-based learning[J]. Control Systems, IEEE, 1994, 14(1): 57-71.</w:delText>
        </w:r>
      </w:del>
    </w:p>
    <w:p w:rsidR="00D5682F" w:rsidRPr="001E4C70" w:rsidDel="008752D1" w:rsidRDefault="00D5682F" w:rsidP="001E4C70">
      <w:pPr>
        <w:spacing w:line="360" w:lineRule="auto"/>
        <w:ind w:left="425" w:hangingChars="177" w:hanging="425"/>
        <w:rPr>
          <w:del w:id="1025" w:author="Zhonghao Shen" w:date="2016-05-30T15:57:00Z"/>
          <w:sz w:val="24"/>
        </w:rPr>
      </w:pPr>
      <w:bookmarkStart w:id="1026" w:name="OLE_LINK15"/>
      <w:del w:id="1027" w:author="Zhonghao Shen" w:date="2016-05-30T15:57:00Z">
        <w:r w:rsidRPr="001E4C70" w:rsidDel="008752D1">
          <w:rPr>
            <w:sz w:val="24"/>
          </w:rPr>
          <w:delText>[20] Feoktistov V, Janaqi S. Generalization of the strategies in differential evolution[C]//Parallel and Distributed Processing Symposium, 2004. Proceedings. 18th International. IEEE, 2004: 165.</w:delText>
        </w:r>
      </w:del>
    </w:p>
    <w:p w:rsidR="00D5682F" w:rsidRPr="001E4C70" w:rsidDel="008752D1" w:rsidRDefault="00D5682F" w:rsidP="001E4C70">
      <w:pPr>
        <w:spacing w:line="360" w:lineRule="auto"/>
        <w:ind w:left="425" w:hangingChars="177" w:hanging="425"/>
        <w:rPr>
          <w:del w:id="1028" w:author="Zhonghao Shen" w:date="2016-05-30T15:57:00Z"/>
          <w:sz w:val="24"/>
        </w:rPr>
      </w:pPr>
      <w:del w:id="1029" w:author="Zhonghao Shen" w:date="2016-05-30T15:57:00Z">
        <w:r w:rsidRPr="001E4C70" w:rsidDel="008752D1">
          <w:rPr>
            <w:sz w:val="24"/>
          </w:rPr>
          <w:delText>[21] Lee M H, Han C, Chang K S. Dynamic optimization of a continuous polymer reactor using a modified differential evolution algorithm[J]. Industrial &amp; Engineering Chemistry Research, 1999, 38(12): 4825-4831.</w:delText>
        </w:r>
      </w:del>
    </w:p>
    <w:p w:rsidR="00D5682F" w:rsidRPr="001E4C70" w:rsidDel="008752D1" w:rsidRDefault="00D5682F" w:rsidP="001E4C70">
      <w:pPr>
        <w:spacing w:line="360" w:lineRule="auto"/>
        <w:ind w:left="425" w:hangingChars="177" w:hanging="425"/>
        <w:rPr>
          <w:del w:id="1030" w:author="Zhonghao Shen" w:date="2016-05-30T15:57:00Z"/>
          <w:sz w:val="24"/>
        </w:rPr>
      </w:pPr>
      <w:del w:id="1031" w:author="Zhonghao Shen" w:date="2016-05-30T15:57:00Z">
        <w:r w:rsidRPr="001E4C70" w:rsidDel="008752D1">
          <w:rPr>
            <w:sz w:val="24"/>
          </w:rPr>
          <w:delText>[22] Zhang J, Sanderson A C. JADE: adaptive differential evolution with optional external archive[J]. Evolutionary Computation, IEEE Transactions on, 2009, 13(5): 945-958.</w:delText>
        </w:r>
      </w:del>
    </w:p>
    <w:p w:rsidR="00D5682F" w:rsidRPr="001E4C70" w:rsidDel="008752D1" w:rsidRDefault="00D5682F" w:rsidP="001E4C70">
      <w:pPr>
        <w:spacing w:line="360" w:lineRule="auto"/>
        <w:ind w:left="425" w:hangingChars="177" w:hanging="425"/>
        <w:rPr>
          <w:del w:id="1032" w:author="Zhonghao Shen" w:date="2016-05-30T15:57:00Z"/>
          <w:sz w:val="24"/>
        </w:rPr>
      </w:pPr>
      <w:del w:id="1033" w:author="Zhonghao Shen" w:date="2016-05-30T15:57:00Z">
        <w:r w:rsidRPr="001E4C70" w:rsidDel="008752D1">
          <w:rPr>
            <w:sz w:val="24"/>
          </w:rPr>
          <w:delText>[23] Teo J. Exploring dynamic self-adaptive populations in differential evolution[J]. Soft Computing, 2006, 10(8): 673-686.</w:delText>
        </w:r>
      </w:del>
    </w:p>
    <w:p w:rsidR="00D5682F" w:rsidRPr="001E4C70" w:rsidDel="008752D1" w:rsidRDefault="00D5682F" w:rsidP="001E4C70">
      <w:pPr>
        <w:spacing w:line="360" w:lineRule="auto"/>
        <w:ind w:left="425" w:hangingChars="177" w:hanging="425"/>
        <w:rPr>
          <w:del w:id="1034" w:author="Zhonghao Shen" w:date="2016-05-30T15:57:00Z"/>
          <w:sz w:val="24"/>
        </w:rPr>
      </w:pPr>
      <w:del w:id="1035" w:author="Zhonghao Shen" w:date="2016-05-30T15:57:00Z">
        <w:r w:rsidRPr="001E4C70" w:rsidDel="008752D1">
          <w:rPr>
            <w:sz w:val="24"/>
          </w:rPr>
          <w:delText>[24] Abbass H A, Sarker R, Newton C. PDE: a Pareto-frontier differential evolution approach for multi-objective optimization problems[C]//Evolutionary Computation, 2001. Proceedings of the 2001 Congress on. IEEE, 2001, 2: 971-978.</w:delText>
        </w:r>
      </w:del>
    </w:p>
    <w:p w:rsidR="00D5682F" w:rsidRPr="001E4C70" w:rsidDel="008752D1" w:rsidRDefault="00D5682F" w:rsidP="001E4C70">
      <w:pPr>
        <w:spacing w:line="360" w:lineRule="auto"/>
        <w:ind w:left="425" w:hangingChars="177" w:hanging="425"/>
        <w:rPr>
          <w:del w:id="1036" w:author="Zhonghao Shen" w:date="2016-05-30T15:57:00Z"/>
          <w:sz w:val="24"/>
        </w:rPr>
      </w:pPr>
      <w:del w:id="1037" w:author="Zhonghao Shen" w:date="2016-05-30T15:57:00Z">
        <w:r w:rsidRPr="001E4C70" w:rsidDel="008752D1">
          <w:rPr>
            <w:sz w:val="24"/>
          </w:rPr>
          <w:delText>[25] Abbass H A, Sarker R. The Pareto differential evolution algorithm[J]. International Journal on Artificial Intelligence Tools, 2002, 11(04): 531-552.</w:delText>
        </w:r>
      </w:del>
    </w:p>
    <w:p w:rsidR="00D5682F" w:rsidRPr="001E4C70" w:rsidDel="008752D1" w:rsidRDefault="00D5682F" w:rsidP="001E4C70">
      <w:pPr>
        <w:spacing w:line="360" w:lineRule="auto"/>
        <w:ind w:left="425" w:hangingChars="177" w:hanging="425"/>
        <w:rPr>
          <w:del w:id="1038" w:author="Zhonghao Shen" w:date="2016-05-30T15:57:00Z"/>
          <w:sz w:val="24"/>
        </w:rPr>
      </w:pPr>
      <w:del w:id="1039" w:author="Zhonghao Shen" w:date="2016-05-30T15:57:00Z">
        <w:r w:rsidRPr="001E4C70" w:rsidDel="008752D1">
          <w:rPr>
            <w:sz w:val="24"/>
          </w:rPr>
          <w:delText>[26] Madavan N K. Multiobjective optimization using a Pareto differential evolution approach[C]//wcci. IEEE, 2002: 1145-1150.</w:delText>
        </w:r>
        <w:bookmarkEnd w:id="1026"/>
      </w:del>
    </w:p>
    <w:p w:rsidR="00D5682F" w:rsidRPr="001E4C70" w:rsidDel="008752D1" w:rsidRDefault="00D5682F" w:rsidP="001E4C70">
      <w:pPr>
        <w:spacing w:line="360" w:lineRule="auto"/>
        <w:ind w:left="425" w:hangingChars="177" w:hanging="425"/>
        <w:rPr>
          <w:del w:id="1040" w:author="Zhonghao Shen" w:date="2016-05-30T15:57:00Z"/>
          <w:sz w:val="32"/>
        </w:rPr>
      </w:pPr>
      <w:del w:id="1041" w:author="Zhonghao Shen" w:date="2016-05-30T15:57:00Z">
        <w:r w:rsidRPr="001E4C70" w:rsidDel="008752D1">
          <w:rPr>
            <w:sz w:val="24"/>
          </w:rPr>
          <w:delText>[27] dos Santos Coelho L, Coelho A A R. Model-free adaptive control optimization using a chaotic particle swarm approach[J]. Chaos, Solitons &amp; Fractals, 2009, 41(4): 2001-2009.</w:delText>
        </w:r>
      </w:del>
    </w:p>
    <w:p w:rsidR="00D5682F" w:rsidRPr="001E4C70" w:rsidDel="008752D1" w:rsidRDefault="00D5682F" w:rsidP="001E4C70">
      <w:pPr>
        <w:spacing w:line="360" w:lineRule="auto"/>
        <w:ind w:left="425" w:hangingChars="177" w:hanging="425"/>
        <w:rPr>
          <w:del w:id="1042" w:author="Zhonghao Shen" w:date="2016-05-30T15:57:00Z"/>
          <w:sz w:val="32"/>
        </w:rPr>
      </w:pPr>
      <w:del w:id="1043" w:author="Zhonghao Shen" w:date="2016-05-30T15:57:00Z">
        <w:r w:rsidRPr="001E4C70" w:rsidDel="008752D1">
          <w:rPr>
            <w:sz w:val="24"/>
          </w:rPr>
          <w:delText xml:space="preserve">[28] </w:delText>
        </w:r>
        <w:r w:rsidRPr="001E4C70" w:rsidDel="008752D1">
          <w:rPr>
            <w:sz w:val="24"/>
          </w:rPr>
          <w:delText>贾志闻</w:delText>
        </w:r>
        <w:r w:rsidRPr="001E4C70" w:rsidDel="008752D1">
          <w:rPr>
            <w:sz w:val="24"/>
          </w:rPr>
          <w:delText xml:space="preserve">. </w:delText>
        </w:r>
        <w:r w:rsidRPr="001E4C70" w:rsidDel="008752D1">
          <w:rPr>
            <w:sz w:val="24"/>
          </w:rPr>
          <w:delText>基于去伪控制的数据驱动控制算法研究</w:delText>
        </w:r>
        <w:r w:rsidRPr="001E4C70" w:rsidDel="008752D1">
          <w:rPr>
            <w:sz w:val="24"/>
          </w:rPr>
          <w:delText xml:space="preserve">[D]. </w:delText>
        </w:r>
        <w:r w:rsidRPr="001E4C70" w:rsidDel="008752D1">
          <w:rPr>
            <w:sz w:val="24"/>
          </w:rPr>
          <w:delText>东北大学</w:delText>
        </w:r>
        <w:r w:rsidRPr="001E4C70" w:rsidDel="008752D1">
          <w:rPr>
            <w:sz w:val="24"/>
          </w:rPr>
          <w:delText>, 2011</w:delText>
        </w:r>
      </w:del>
    </w:p>
    <w:p w:rsidR="007B3CFE" w:rsidRPr="001E4C70" w:rsidRDefault="007B3CFE" w:rsidP="00AD2F55">
      <w:pPr>
        <w:pStyle w:val="aa"/>
        <w:contextualSpacing/>
        <w:rPr>
          <w:rFonts w:ascii="Times New Roman" w:hAnsi="Times New Roman" w:cs="Times New Roman"/>
          <w:sz w:val="24"/>
        </w:rPr>
      </w:pPr>
    </w:p>
    <w:sectPr w:rsidR="007B3CFE" w:rsidRPr="001E4C70">
      <w:footerReference w:type="even" r:id="rId89"/>
      <w:footerReference w:type="default" r:id="rId90"/>
      <w:pgSz w:w="11906" w:h="16838"/>
      <w:pgMar w:top="1440" w:right="1797" w:bottom="1440"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7FF" w:rsidRDefault="001907FF">
      <w:r>
        <w:separator/>
      </w:r>
    </w:p>
  </w:endnote>
  <w:endnote w:type="continuationSeparator" w:id="0">
    <w:p w:rsidR="001907FF" w:rsidRDefault="0019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ebasNeue">
    <w:altName w:val="等线"/>
    <w:panose1 w:val="00000000000000000000"/>
    <w:charset w:val="86"/>
    <w:family w:val="auto"/>
    <w:notTrueType/>
    <w:pitch w:val="default"/>
    <w:sig w:usb0="00000001" w:usb1="080E0000" w:usb2="00000010" w:usb3="00000000" w:csb0="00040000" w:csb1="00000000"/>
  </w:font>
  <w:font w:name="NimbusRomNo9L-Regu">
    <w:altName w:val="等线"/>
    <w:panose1 w:val="00000000000000000000"/>
    <w:charset w:val="86"/>
    <w:family w:val="auto"/>
    <w:notTrueType/>
    <w:pitch w:val="default"/>
    <w:sig w:usb0="00000003" w:usb1="080E0000" w:usb2="00000010"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imes-Bold">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A36" w:rsidRDefault="00E67A36">
    <w:pPr>
      <w:pStyle w:val="ac"/>
      <w:framePr w:wrap="around" w:vAnchor="text" w:hAnchor="margin" w:xAlign="center" w:y="1"/>
      <w:rPr>
        <w:rStyle w:val="a7"/>
      </w:rPr>
    </w:pPr>
    <w:r>
      <w:fldChar w:fldCharType="begin"/>
    </w:r>
    <w:r>
      <w:rPr>
        <w:rStyle w:val="a7"/>
      </w:rPr>
      <w:instrText xml:space="preserve">PAGE  </w:instrText>
    </w:r>
    <w:r>
      <w:fldChar w:fldCharType="end"/>
    </w:r>
  </w:p>
  <w:p w:rsidR="00E67A36" w:rsidRDefault="00E67A36">
    <w:pPr>
      <w:pStyle w:val="ac"/>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A36" w:rsidRDefault="00E67A36">
    <w:pPr>
      <w:pStyle w:val="ac"/>
      <w:framePr w:wrap="around" w:vAnchor="text" w:hAnchor="margin" w:xAlign="center" w:y="1"/>
      <w:rPr>
        <w:rStyle w:val="a7"/>
      </w:rPr>
    </w:pPr>
    <w:r>
      <w:fldChar w:fldCharType="begin"/>
    </w:r>
    <w:r>
      <w:rPr>
        <w:rStyle w:val="a7"/>
      </w:rPr>
      <w:instrText xml:space="preserve">PAGE  </w:instrText>
    </w:r>
    <w:r>
      <w:fldChar w:fldCharType="separate"/>
    </w:r>
    <w:r w:rsidR="006B6DA1">
      <w:rPr>
        <w:rStyle w:val="a7"/>
        <w:noProof/>
      </w:rPr>
      <w:t>10</w:t>
    </w:r>
    <w:r>
      <w:fldChar w:fldCharType="end"/>
    </w:r>
  </w:p>
  <w:p w:rsidR="00E67A36" w:rsidRDefault="00E67A36">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7FF" w:rsidRDefault="001907FF">
      <w:r>
        <w:separator/>
      </w:r>
    </w:p>
  </w:footnote>
  <w:footnote w:type="continuationSeparator" w:id="0">
    <w:p w:rsidR="001907FF" w:rsidRDefault="001907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B49"/>
    <w:multiLevelType w:val="hybridMultilevel"/>
    <w:tmpl w:val="B3F670D6"/>
    <w:lvl w:ilvl="0" w:tplc="0970851C">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D5CB7"/>
    <w:multiLevelType w:val="hybridMultilevel"/>
    <w:tmpl w:val="61FEE05C"/>
    <w:lvl w:ilvl="0" w:tplc="A88C9B2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FE6049"/>
    <w:multiLevelType w:val="hybridMultilevel"/>
    <w:tmpl w:val="5B402056"/>
    <w:lvl w:ilvl="0" w:tplc="F506782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9C236E"/>
    <w:multiLevelType w:val="hybridMultilevel"/>
    <w:tmpl w:val="E37A6EBA"/>
    <w:lvl w:ilvl="0" w:tplc="A88C9B2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EB6969"/>
    <w:multiLevelType w:val="multilevel"/>
    <w:tmpl w:val="4948BDEC"/>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72F6D1D"/>
    <w:multiLevelType w:val="hybridMultilevel"/>
    <w:tmpl w:val="97F631EA"/>
    <w:lvl w:ilvl="0" w:tplc="A88C9B2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715F64"/>
    <w:multiLevelType w:val="hybridMultilevel"/>
    <w:tmpl w:val="34480F34"/>
    <w:lvl w:ilvl="0" w:tplc="7AC698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8045E9E"/>
    <w:multiLevelType w:val="hybridMultilevel"/>
    <w:tmpl w:val="5386C116"/>
    <w:lvl w:ilvl="0" w:tplc="E5CC74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3230D1"/>
    <w:multiLevelType w:val="multilevel"/>
    <w:tmpl w:val="EBACE802"/>
    <w:lvl w:ilvl="0">
      <w:start w:val="1"/>
      <w:numFmt w:val="chineseCountingThousand"/>
      <w:pStyle w:val="1"/>
      <w:suff w:val="nothing"/>
      <w:lvlText w:val="第%1章   "/>
      <w:lvlJc w:val="center"/>
      <w:pPr>
        <w:ind w:left="0" w:firstLine="288"/>
      </w:pPr>
      <w:rPr>
        <w:rFonts w:ascii="黑体" w:eastAsia="黑体" w:hint="eastAsia"/>
        <w:b/>
        <w:i w:val="0"/>
        <w:sz w:val="44"/>
      </w:rPr>
    </w:lvl>
    <w:lvl w:ilvl="1">
      <w:start w:val="1"/>
      <w:numFmt w:val="chineseCountingThousand"/>
      <w:suff w:val="nothing"/>
      <w:lvlText w:val="%2、  "/>
      <w:lvlJc w:val="left"/>
      <w:pPr>
        <w:ind w:left="0" w:firstLine="0"/>
      </w:pPr>
      <w:rPr>
        <w:rFonts w:ascii="黑体" w:eastAsia="黑体" w:hint="eastAsia"/>
        <w:b/>
        <w:i w:val="0"/>
        <w:sz w:val="32"/>
      </w:rPr>
    </w:lvl>
    <w:lvl w:ilvl="2">
      <w:start w:val="1"/>
      <w:numFmt w:val="decimal"/>
      <w:pStyle w:val="3"/>
      <w:suff w:val="nothing"/>
      <w:lvlText w:val="%3、 "/>
      <w:lvlJc w:val="left"/>
      <w:pPr>
        <w:ind w:left="0" w:firstLine="0"/>
      </w:pPr>
      <w:rPr>
        <w:rFonts w:ascii="Times New Roman" w:eastAsia="黑体" w:hAnsi="Times New Roman" w:cs="Times New Roman" w:hint="default"/>
        <w:b/>
        <w:i w:val="0"/>
        <w:sz w:val="28"/>
      </w:rPr>
    </w:lvl>
    <w:lvl w:ilvl="3">
      <w:start w:val="1"/>
      <w:numFmt w:val="decimal"/>
      <w:pStyle w:val="4"/>
      <w:suff w:val="nothing"/>
      <w:lvlText w:val="%3.%4  "/>
      <w:lvlJc w:val="left"/>
      <w:pPr>
        <w:ind w:left="142" w:firstLine="0"/>
      </w:pPr>
      <w:rPr>
        <w:rFonts w:ascii="Times New Roman" w:eastAsia="黑体" w:hAnsi="Times New Roman" w:cs="Times New Roman" w:hint="default"/>
        <w:b/>
        <w:i w:val="0"/>
        <w:sz w:val="28"/>
      </w:rPr>
    </w:lvl>
    <w:lvl w:ilvl="4">
      <w:start w:val="1"/>
      <w:numFmt w:val="decimal"/>
      <w:pStyle w:val="5"/>
      <w:suff w:val="nothing"/>
      <w:lvlText w:val="%3.%4.%5 "/>
      <w:lvlJc w:val="left"/>
      <w:pPr>
        <w:ind w:left="851" w:firstLine="0"/>
      </w:pPr>
      <w:rPr>
        <w:rFonts w:ascii="Times New Roman" w:eastAsia="黑体" w:hAnsi="Times New Roman" w:cs="Times New Roman" w:hint="default"/>
        <w:b/>
        <w:i w:val="0"/>
        <w:sz w:val="24"/>
        <w:szCs w:val="24"/>
      </w:rPr>
    </w:lvl>
    <w:lvl w:ilvl="5">
      <w:start w:val="1"/>
      <w:numFmt w:val="decimal"/>
      <w:pStyle w:val="6"/>
      <w:suff w:val="nothing"/>
      <w:lvlText w:val="%3.%4.%5.%6 "/>
      <w:lvlJc w:val="left"/>
      <w:pPr>
        <w:ind w:left="0" w:firstLine="0"/>
      </w:pPr>
      <w:rPr>
        <w:rFonts w:ascii="黑体" w:eastAsia="黑体" w:hint="eastAsia"/>
        <w:b/>
        <w:i w:val="0"/>
        <w:sz w:val="28"/>
      </w:rPr>
    </w:lvl>
    <w:lvl w:ilvl="6">
      <w:start w:val="1"/>
      <w:numFmt w:val="decimal"/>
      <w:pStyle w:val="7"/>
      <w:suff w:val="nothing"/>
      <w:lvlText w:val="%3.%4.%5.%6.%7"/>
      <w:lvlJc w:val="left"/>
      <w:pPr>
        <w:ind w:left="0" w:firstLine="0"/>
      </w:pPr>
      <w:rPr>
        <w:rFonts w:hint="eastAsia"/>
      </w:rPr>
    </w:lvl>
    <w:lvl w:ilvl="7">
      <w:start w:val="1"/>
      <w:numFmt w:val="decimal"/>
      <w:pStyle w:val="8"/>
      <w:suff w:val="nothing"/>
      <w:lvlText w:val="%3.%4.%5.%6.%7.%8"/>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7AFB3EFD"/>
    <w:multiLevelType w:val="multilevel"/>
    <w:tmpl w:val="5670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4"/>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8"/>
  </w:num>
  <w:num w:numId="8">
    <w:abstractNumId w:val="8"/>
  </w:num>
  <w:num w:numId="9">
    <w:abstractNumId w:val="8"/>
  </w:num>
  <w:num w:numId="10">
    <w:abstractNumId w:val="7"/>
  </w:num>
  <w:num w:numId="11">
    <w:abstractNumId w:val="6"/>
  </w:num>
  <w:num w:numId="12">
    <w:abstractNumId w:val="9"/>
  </w:num>
  <w:num w:numId="13">
    <w:abstractNumId w:val="3"/>
  </w:num>
  <w:num w:numId="14">
    <w:abstractNumId w:val="1"/>
  </w:num>
  <w:num w:numId="15">
    <w:abstractNumId w:val="5"/>
  </w:num>
  <w:numIdMacAtCleanup w:val="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onghao Shen">
    <w15:presenceInfo w15:providerId="Windows Live" w15:userId="dce67553e4025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42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D9"/>
    <w:rsid w:val="00000A12"/>
    <w:rsid w:val="00002516"/>
    <w:rsid w:val="00003AEA"/>
    <w:rsid w:val="000111B4"/>
    <w:rsid w:val="00011293"/>
    <w:rsid w:val="000241FD"/>
    <w:rsid w:val="00025287"/>
    <w:rsid w:val="000319BF"/>
    <w:rsid w:val="00035FE0"/>
    <w:rsid w:val="000443C4"/>
    <w:rsid w:val="00044AA5"/>
    <w:rsid w:val="000528E7"/>
    <w:rsid w:val="000630A4"/>
    <w:rsid w:val="00065F26"/>
    <w:rsid w:val="00072944"/>
    <w:rsid w:val="00072A7C"/>
    <w:rsid w:val="00074FED"/>
    <w:rsid w:val="000775F2"/>
    <w:rsid w:val="000809BE"/>
    <w:rsid w:val="00080E97"/>
    <w:rsid w:val="000A012A"/>
    <w:rsid w:val="000A78B9"/>
    <w:rsid w:val="000B4777"/>
    <w:rsid w:val="000C1A2D"/>
    <w:rsid w:val="000D2760"/>
    <w:rsid w:val="000D369E"/>
    <w:rsid w:val="000D6FFC"/>
    <w:rsid w:val="000E1BE0"/>
    <w:rsid w:val="000E1FA2"/>
    <w:rsid w:val="000E328F"/>
    <w:rsid w:val="000E404C"/>
    <w:rsid w:val="000E51F3"/>
    <w:rsid w:val="000F0972"/>
    <w:rsid w:val="000F1876"/>
    <w:rsid w:val="000F2BB0"/>
    <w:rsid w:val="00115730"/>
    <w:rsid w:val="00130F31"/>
    <w:rsid w:val="0013228C"/>
    <w:rsid w:val="00134D09"/>
    <w:rsid w:val="001400DE"/>
    <w:rsid w:val="0014183F"/>
    <w:rsid w:val="00142F51"/>
    <w:rsid w:val="001456AC"/>
    <w:rsid w:val="001562C6"/>
    <w:rsid w:val="00170936"/>
    <w:rsid w:val="00173E9F"/>
    <w:rsid w:val="001740ED"/>
    <w:rsid w:val="00175828"/>
    <w:rsid w:val="0018059E"/>
    <w:rsid w:val="00183FCE"/>
    <w:rsid w:val="001850B2"/>
    <w:rsid w:val="001907FF"/>
    <w:rsid w:val="00191BEB"/>
    <w:rsid w:val="0019434D"/>
    <w:rsid w:val="001A3743"/>
    <w:rsid w:val="001A4DB7"/>
    <w:rsid w:val="001B013B"/>
    <w:rsid w:val="001B70DB"/>
    <w:rsid w:val="001C61AC"/>
    <w:rsid w:val="001D4995"/>
    <w:rsid w:val="001E2F9D"/>
    <w:rsid w:val="001E4C70"/>
    <w:rsid w:val="001F0117"/>
    <w:rsid w:val="001F2702"/>
    <w:rsid w:val="001F4BC4"/>
    <w:rsid w:val="0020054C"/>
    <w:rsid w:val="00202F06"/>
    <w:rsid w:val="0020638F"/>
    <w:rsid w:val="00211367"/>
    <w:rsid w:val="002114DB"/>
    <w:rsid w:val="00211572"/>
    <w:rsid w:val="00216EC7"/>
    <w:rsid w:val="00220BB5"/>
    <w:rsid w:val="0022491C"/>
    <w:rsid w:val="00225A11"/>
    <w:rsid w:val="00225EFB"/>
    <w:rsid w:val="00231AF2"/>
    <w:rsid w:val="00233001"/>
    <w:rsid w:val="002375AC"/>
    <w:rsid w:val="00241453"/>
    <w:rsid w:val="00244DD7"/>
    <w:rsid w:val="00245DD3"/>
    <w:rsid w:val="00252D45"/>
    <w:rsid w:val="00255412"/>
    <w:rsid w:val="00260658"/>
    <w:rsid w:val="002716FD"/>
    <w:rsid w:val="0027252E"/>
    <w:rsid w:val="00276813"/>
    <w:rsid w:val="00277686"/>
    <w:rsid w:val="0028448F"/>
    <w:rsid w:val="002A0C48"/>
    <w:rsid w:val="002A625B"/>
    <w:rsid w:val="002C233A"/>
    <w:rsid w:val="002C314B"/>
    <w:rsid w:val="002C41CF"/>
    <w:rsid w:val="002D1BBC"/>
    <w:rsid w:val="002D2848"/>
    <w:rsid w:val="002D79B7"/>
    <w:rsid w:val="002E1F09"/>
    <w:rsid w:val="002F3491"/>
    <w:rsid w:val="003005D5"/>
    <w:rsid w:val="0030455F"/>
    <w:rsid w:val="00305B8D"/>
    <w:rsid w:val="00313AED"/>
    <w:rsid w:val="00313C83"/>
    <w:rsid w:val="00314612"/>
    <w:rsid w:val="003152E8"/>
    <w:rsid w:val="00322AA9"/>
    <w:rsid w:val="003354C0"/>
    <w:rsid w:val="00345695"/>
    <w:rsid w:val="003464A1"/>
    <w:rsid w:val="0035154B"/>
    <w:rsid w:val="00351574"/>
    <w:rsid w:val="00352362"/>
    <w:rsid w:val="00361AA8"/>
    <w:rsid w:val="00364EB3"/>
    <w:rsid w:val="00375A6F"/>
    <w:rsid w:val="00383D6D"/>
    <w:rsid w:val="0038605B"/>
    <w:rsid w:val="00387B50"/>
    <w:rsid w:val="00391328"/>
    <w:rsid w:val="00394599"/>
    <w:rsid w:val="003970C3"/>
    <w:rsid w:val="003A207F"/>
    <w:rsid w:val="003A2F91"/>
    <w:rsid w:val="003A3A6F"/>
    <w:rsid w:val="003A48E5"/>
    <w:rsid w:val="003B1645"/>
    <w:rsid w:val="003B1EF8"/>
    <w:rsid w:val="003C7054"/>
    <w:rsid w:val="003D29AD"/>
    <w:rsid w:val="003D4799"/>
    <w:rsid w:val="003D7F5F"/>
    <w:rsid w:val="003E5BE6"/>
    <w:rsid w:val="003E6B52"/>
    <w:rsid w:val="00401DD4"/>
    <w:rsid w:val="00407B77"/>
    <w:rsid w:val="00414414"/>
    <w:rsid w:val="004321F3"/>
    <w:rsid w:val="004329C0"/>
    <w:rsid w:val="00435FE9"/>
    <w:rsid w:val="00437592"/>
    <w:rsid w:val="00452A76"/>
    <w:rsid w:val="00452D80"/>
    <w:rsid w:val="0045386E"/>
    <w:rsid w:val="00455782"/>
    <w:rsid w:val="00462689"/>
    <w:rsid w:val="00465217"/>
    <w:rsid w:val="004653A8"/>
    <w:rsid w:val="00465EEB"/>
    <w:rsid w:val="00470231"/>
    <w:rsid w:val="0047088C"/>
    <w:rsid w:val="0047314E"/>
    <w:rsid w:val="00473421"/>
    <w:rsid w:val="004761A0"/>
    <w:rsid w:val="0047774F"/>
    <w:rsid w:val="0048266F"/>
    <w:rsid w:val="00482BF6"/>
    <w:rsid w:val="004960B7"/>
    <w:rsid w:val="00496805"/>
    <w:rsid w:val="00496B8F"/>
    <w:rsid w:val="00497ACD"/>
    <w:rsid w:val="004A3EAB"/>
    <w:rsid w:val="004B048A"/>
    <w:rsid w:val="004B37C3"/>
    <w:rsid w:val="004B3979"/>
    <w:rsid w:val="004B77F3"/>
    <w:rsid w:val="004C7E62"/>
    <w:rsid w:val="004D055A"/>
    <w:rsid w:val="004D3C1A"/>
    <w:rsid w:val="004D4341"/>
    <w:rsid w:val="004D4BC8"/>
    <w:rsid w:val="004D6C02"/>
    <w:rsid w:val="004D7461"/>
    <w:rsid w:val="004E099C"/>
    <w:rsid w:val="004E2A59"/>
    <w:rsid w:val="004E41A2"/>
    <w:rsid w:val="004E792E"/>
    <w:rsid w:val="004F5251"/>
    <w:rsid w:val="004F52FA"/>
    <w:rsid w:val="004F552F"/>
    <w:rsid w:val="0050368D"/>
    <w:rsid w:val="00504150"/>
    <w:rsid w:val="005065CB"/>
    <w:rsid w:val="00511B4B"/>
    <w:rsid w:val="00513E71"/>
    <w:rsid w:val="0052265A"/>
    <w:rsid w:val="005230C0"/>
    <w:rsid w:val="005300EC"/>
    <w:rsid w:val="00551DA7"/>
    <w:rsid w:val="00557E9D"/>
    <w:rsid w:val="005647F9"/>
    <w:rsid w:val="0057559E"/>
    <w:rsid w:val="00592994"/>
    <w:rsid w:val="005943B2"/>
    <w:rsid w:val="00594999"/>
    <w:rsid w:val="00596943"/>
    <w:rsid w:val="005A3CE4"/>
    <w:rsid w:val="005B0F7E"/>
    <w:rsid w:val="005B4A38"/>
    <w:rsid w:val="005B6511"/>
    <w:rsid w:val="005D77F1"/>
    <w:rsid w:val="005F5311"/>
    <w:rsid w:val="005F607B"/>
    <w:rsid w:val="0060291C"/>
    <w:rsid w:val="00603E99"/>
    <w:rsid w:val="006077F3"/>
    <w:rsid w:val="00612CC2"/>
    <w:rsid w:val="006139A8"/>
    <w:rsid w:val="0062074B"/>
    <w:rsid w:val="00622BEB"/>
    <w:rsid w:val="00623B9D"/>
    <w:rsid w:val="006249D9"/>
    <w:rsid w:val="006419B9"/>
    <w:rsid w:val="00641BFA"/>
    <w:rsid w:val="006460EB"/>
    <w:rsid w:val="00647D30"/>
    <w:rsid w:val="0065196B"/>
    <w:rsid w:val="00651C98"/>
    <w:rsid w:val="00653356"/>
    <w:rsid w:val="00654A08"/>
    <w:rsid w:val="00657593"/>
    <w:rsid w:val="00661340"/>
    <w:rsid w:val="00661F59"/>
    <w:rsid w:val="00662EC4"/>
    <w:rsid w:val="00664021"/>
    <w:rsid w:val="00664182"/>
    <w:rsid w:val="00666236"/>
    <w:rsid w:val="00667A39"/>
    <w:rsid w:val="0067033B"/>
    <w:rsid w:val="00674EC9"/>
    <w:rsid w:val="00684B18"/>
    <w:rsid w:val="00690AF1"/>
    <w:rsid w:val="00692C19"/>
    <w:rsid w:val="006944D9"/>
    <w:rsid w:val="006A08FA"/>
    <w:rsid w:val="006A4385"/>
    <w:rsid w:val="006B182F"/>
    <w:rsid w:val="006B6DA1"/>
    <w:rsid w:val="006C61AF"/>
    <w:rsid w:val="006D2368"/>
    <w:rsid w:val="006D2798"/>
    <w:rsid w:val="006D566E"/>
    <w:rsid w:val="006E0000"/>
    <w:rsid w:val="006E0DFA"/>
    <w:rsid w:val="006E5542"/>
    <w:rsid w:val="006F248B"/>
    <w:rsid w:val="006F3060"/>
    <w:rsid w:val="006F4687"/>
    <w:rsid w:val="006F598C"/>
    <w:rsid w:val="00715774"/>
    <w:rsid w:val="0071696E"/>
    <w:rsid w:val="00725907"/>
    <w:rsid w:val="00734359"/>
    <w:rsid w:val="007354F1"/>
    <w:rsid w:val="007376E8"/>
    <w:rsid w:val="00743ADB"/>
    <w:rsid w:val="0075099A"/>
    <w:rsid w:val="00751EDB"/>
    <w:rsid w:val="007533E9"/>
    <w:rsid w:val="00754F38"/>
    <w:rsid w:val="0075678A"/>
    <w:rsid w:val="007614AD"/>
    <w:rsid w:val="00763E6F"/>
    <w:rsid w:val="007660C0"/>
    <w:rsid w:val="007722A2"/>
    <w:rsid w:val="00776C1A"/>
    <w:rsid w:val="007803A0"/>
    <w:rsid w:val="00780C27"/>
    <w:rsid w:val="007873BE"/>
    <w:rsid w:val="00791494"/>
    <w:rsid w:val="00793756"/>
    <w:rsid w:val="00796032"/>
    <w:rsid w:val="0079730F"/>
    <w:rsid w:val="00797C48"/>
    <w:rsid w:val="007A2803"/>
    <w:rsid w:val="007A64F7"/>
    <w:rsid w:val="007A7497"/>
    <w:rsid w:val="007B2402"/>
    <w:rsid w:val="007B31C7"/>
    <w:rsid w:val="007B3290"/>
    <w:rsid w:val="007B3354"/>
    <w:rsid w:val="007B3CFE"/>
    <w:rsid w:val="007B6A5D"/>
    <w:rsid w:val="007C1AD3"/>
    <w:rsid w:val="007C5264"/>
    <w:rsid w:val="007C5F21"/>
    <w:rsid w:val="007C6661"/>
    <w:rsid w:val="007D1005"/>
    <w:rsid w:val="007D19FA"/>
    <w:rsid w:val="007D2CB4"/>
    <w:rsid w:val="007D413C"/>
    <w:rsid w:val="007E27D9"/>
    <w:rsid w:val="007E7FBA"/>
    <w:rsid w:val="007F03A5"/>
    <w:rsid w:val="008022D6"/>
    <w:rsid w:val="00802C06"/>
    <w:rsid w:val="008120C6"/>
    <w:rsid w:val="008137D6"/>
    <w:rsid w:val="008145DA"/>
    <w:rsid w:val="00815A46"/>
    <w:rsid w:val="00824DE2"/>
    <w:rsid w:val="00834C23"/>
    <w:rsid w:val="008413FC"/>
    <w:rsid w:val="008503BC"/>
    <w:rsid w:val="00851EC8"/>
    <w:rsid w:val="00866EB0"/>
    <w:rsid w:val="0087032F"/>
    <w:rsid w:val="0087289C"/>
    <w:rsid w:val="00874D47"/>
    <w:rsid w:val="008752D1"/>
    <w:rsid w:val="00876478"/>
    <w:rsid w:val="0087765D"/>
    <w:rsid w:val="008810C3"/>
    <w:rsid w:val="00882B7E"/>
    <w:rsid w:val="00897A46"/>
    <w:rsid w:val="008A2CE1"/>
    <w:rsid w:val="008A51FD"/>
    <w:rsid w:val="008B24C8"/>
    <w:rsid w:val="008B535B"/>
    <w:rsid w:val="008B69A1"/>
    <w:rsid w:val="008C7B13"/>
    <w:rsid w:val="008D21CF"/>
    <w:rsid w:val="008D242D"/>
    <w:rsid w:val="008D2CE2"/>
    <w:rsid w:val="008D5983"/>
    <w:rsid w:val="008D5B89"/>
    <w:rsid w:val="008D6794"/>
    <w:rsid w:val="008E0902"/>
    <w:rsid w:val="008E6EDF"/>
    <w:rsid w:val="008E7EBD"/>
    <w:rsid w:val="008F3FD8"/>
    <w:rsid w:val="008F4709"/>
    <w:rsid w:val="00914655"/>
    <w:rsid w:val="00917CF7"/>
    <w:rsid w:val="00917F72"/>
    <w:rsid w:val="00922A06"/>
    <w:rsid w:val="00925444"/>
    <w:rsid w:val="0093109D"/>
    <w:rsid w:val="00931CDD"/>
    <w:rsid w:val="00936920"/>
    <w:rsid w:val="00937943"/>
    <w:rsid w:val="0094005E"/>
    <w:rsid w:val="00941187"/>
    <w:rsid w:val="00941E1E"/>
    <w:rsid w:val="00950E43"/>
    <w:rsid w:val="00951A9E"/>
    <w:rsid w:val="00954D86"/>
    <w:rsid w:val="00957691"/>
    <w:rsid w:val="00962E61"/>
    <w:rsid w:val="00971D3E"/>
    <w:rsid w:val="00972394"/>
    <w:rsid w:val="009731D0"/>
    <w:rsid w:val="0097678A"/>
    <w:rsid w:val="009778DB"/>
    <w:rsid w:val="00981AB4"/>
    <w:rsid w:val="00981B4A"/>
    <w:rsid w:val="00991C22"/>
    <w:rsid w:val="00992659"/>
    <w:rsid w:val="00993B3A"/>
    <w:rsid w:val="009A0179"/>
    <w:rsid w:val="009A0292"/>
    <w:rsid w:val="009A2035"/>
    <w:rsid w:val="009B1612"/>
    <w:rsid w:val="009B5A41"/>
    <w:rsid w:val="009B6870"/>
    <w:rsid w:val="009C2830"/>
    <w:rsid w:val="009C4104"/>
    <w:rsid w:val="009C7107"/>
    <w:rsid w:val="009C72AB"/>
    <w:rsid w:val="009C7622"/>
    <w:rsid w:val="009D1021"/>
    <w:rsid w:val="009E033C"/>
    <w:rsid w:val="009E1194"/>
    <w:rsid w:val="009E737A"/>
    <w:rsid w:val="00A012E6"/>
    <w:rsid w:val="00A0274D"/>
    <w:rsid w:val="00A046B9"/>
    <w:rsid w:val="00A07884"/>
    <w:rsid w:val="00A07E5E"/>
    <w:rsid w:val="00A10787"/>
    <w:rsid w:val="00A11108"/>
    <w:rsid w:val="00A1110E"/>
    <w:rsid w:val="00A12779"/>
    <w:rsid w:val="00A21B36"/>
    <w:rsid w:val="00A37F67"/>
    <w:rsid w:val="00A417D4"/>
    <w:rsid w:val="00A43552"/>
    <w:rsid w:val="00A54573"/>
    <w:rsid w:val="00A5643D"/>
    <w:rsid w:val="00A6509E"/>
    <w:rsid w:val="00A74936"/>
    <w:rsid w:val="00A80840"/>
    <w:rsid w:val="00A86BBD"/>
    <w:rsid w:val="00A86DE7"/>
    <w:rsid w:val="00A874F6"/>
    <w:rsid w:val="00A960A3"/>
    <w:rsid w:val="00AA30EB"/>
    <w:rsid w:val="00AA31F5"/>
    <w:rsid w:val="00AA4044"/>
    <w:rsid w:val="00AA4799"/>
    <w:rsid w:val="00AA5CD3"/>
    <w:rsid w:val="00AA699C"/>
    <w:rsid w:val="00AA78A1"/>
    <w:rsid w:val="00AB3A56"/>
    <w:rsid w:val="00AB5E20"/>
    <w:rsid w:val="00AB71D2"/>
    <w:rsid w:val="00AC161B"/>
    <w:rsid w:val="00AD2F55"/>
    <w:rsid w:val="00AD3B56"/>
    <w:rsid w:val="00AD70F4"/>
    <w:rsid w:val="00AE0AC6"/>
    <w:rsid w:val="00AF046C"/>
    <w:rsid w:val="00AF2AE9"/>
    <w:rsid w:val="00AF42A5"/>
    <w:rsid w:val="00AF43EE"/>
    <w:rsid w:val="00AF641A"/>
    <w:rsid w:val="00AF7DE8"/>
    <w:rsid w:val="00B0503F"/>
    <w:rsid w:val="00B075C1"/>
    <w:rsid w:val="00B076E6"/>
    <w:rsid w:val="00B242CB"/>
    <w:rsid w:val="00B255FF"/>
    <w:rsid w:val="00B3020A"/>
    <w:rsid w:val="00B303D9"/>
    <w:rsid w:val="00B3468E"/>
    <w:rsid w:val="00B44390"/>
    <w:rsid w:val="00B53BF4"/>
    <w:rsid w:val="00B61EFC"/>
    <w:rsid w:val="00B64DE0"/>
    <w:rsid w:val="00B662FF"/>
    <w:rsid w:val="00B7209E"/>
    <w:rsid w:val="00B737AB"/>
    <w:rsid w:val="00B73846"/>
    <w:rsid w:val="00B7458B"/>
    <w:rsid w:val="00B757D8"/>
    <w:rsid w:val="00B84FFC"/>
    <w:rsid w:val="00B96736"/>
    <w:rsid w:val="00BA1245"/>
    <w:rsid w:val="00BA486C"/>
    <w:rsid w:val="00BA60DB"/>
    <w:rsid w:val="00BA7BF9"/>
    <w:rsid w:val="00BC08DE"/>
    <w:rsid w:val="00BC1E73"/>
    <w:rsid w:val="00BD7386"/>
    <w:rsid w:val="00BF1111"/>
    <w:rsid w:val="00BF2D33"/>
    <w:rsid w:val="00C14E66"/>
    <w:rsid w:val="00C15139"/>
    <w:rsid w:val="00C306C3"/>
    <w:rsid w:val="00C35B8F"/>
    <w:rsid w:val="00C40072"/>
    <w:rsid w:val="00C502DD"/>
    <w:rsid w:val="00C50FF6"/>
    <w:rsid w:val="00C563A5"/>
    <w:rsid w:val="00C61074"/>
    <w:rsid w:val="00C621DA"/>
    <w:rsid w:val="00C62AD7"/>
    <w:rsid w:val="00C65ADF"/>
    <w:rsid w:val="00C67C87"/>
    <w:rsid w:val="00C7138F"/>
    <w:rsid w:val="00C80DD1"/>
    <w:rsid w:val="00C80EA9"/>
    <w:rsid w:val="00C86A6D"/>
    <w:rsid w:val="00C908E2"/>
    <w:rsid w:val="00C90951"/>
    <w:rsid w:val="00C90A39"/>
    <w:rsid w:val="00C96E20"/>
    <w:rsid w:val="00CA035F"/>
    <w:rsid w:val="00CA0A6A"/>
    <w:rsid w:val="00CA7303"/>
    <w:rsid w:val="00CB6E14"/>
    <w:rsid w:val="00CC0609"/>
    <w:rsid w:val="00CC4C3C"/>
    <w:rsid w:val="00CD4F90"/>
    <w:rsid w:val="00CE76DD"/>
    <w:rsid w:val="00CF1DA9"/>
    <w:rsid w:val="00CF20E2"/>
    <w:rsid w:val="00CF4009"/>
    <w:rsid w:val="00CF60C4"/>
    <w:rsid w:val="00CF78B2"/>
    <w:rsid w:val="00D02670"/>
    <w:rsid w:val="00D05DF8"/>
    <w:rsid w:val="00D05FB8"/>
    <w:rsid w:val="00D07E92"/>
    <w:rsid w:val="00D11BE8"/>
    <w:rsid w:val="00D13973"/>
    <w:rsid w:val="00D167C9"/>
    <w:rsid w:val="00D17182"/>
    <w:rsid w:val="00D216B2"/>
    <w:rsid w:val="00D21DBC"/>
    <w:rsid w:val="00D2756E"/>
    <w:rsid w:val="00D30001"/>
    <w:rsid w:val="00D36220"/>
    <w:rsid w:val="00D3722B"/>
    <w:rsid w:val="00D40AEA"/>
    <w:rsid w:val="00D41A16"/>
    <w:rsid w:val="00D456CE"/>
    <w:rsid w:val="00D46A08"/>
    <w:rsid w:val="00D52D82"/>
    <w:rsid w:val="00D5682F"/>
    <w:rsid w:val="00D63980"/>
    <w:rsid w:val="00D661EB"/>
    <w:rsid w:val="00D66943"/>
    <w:rsid w:val="00D71101"/>
    <w:rsid w:val="00D71B3F"/>
    <w:rsid w:val="00D73C4A"/>
    <w:rsid w:val="00D826DA"/>
    <w:rsid w:val="00D83CF2"/>
    <w:rsid w:val="00D92835"/>
    <w:rsid w:val="00D96466"/>
    <w:rsid w:val="00D970C5"/>
    <w:rsid w:val="00DA4BE9"/>
    <w:rsid w:val="00DA7D90"/>
    <w:rsid w:val="00DB0367"/>
    <w:rsid w:val="00DB0B11"/>
    <w:rsid w:val="00DD55A0"/>
    <w:rsid w:val="00DD66E2"/>
    <w:rsid w:val="00DE773B"/>
    <w:rsid w:val="00DF0723"/>
    <w:rsid w:val="00DF1253"/>
    <w:rsid w:val="00DF41A1"/>
    <w:rsid w:val="00E0019C"/>
    <w:rsid w:val="00E03C9F"/>
    <w:rsid w:val="00E07499"/>
    <w:rsid w:val="00E12201"/>
    <w:rsid w:val="00E1457D"/>
    <w:rsid w:val="00E1488B"/>
    <w:rsid w:val="00E14F0D"/>
    <w:rsid w:val="00E21752"/>
    <w:rsid w:val="00E21A43"/>
    <w:rsid w:val="00E21A96"/>
    <w:rsid w:val="00E24E8D"/>
    <w:rsid w:val="00E259C0"/>
    <w:rsid w:val="00E25E28"/>
    <w:rsid w:val="00E31855"/>
    <w:rsid w:val="00E36C76"/>
    <w:rsid w:val="00E37235"/>
    <w:rsid w:val="00E41746"/>
    <w:rsid w:val="00E463D8"/>
    <w:rsid w:val="00E53550"/>
    <w:rsid w:val="00E5675C"/>
    <w:rsid w:val="00E60223"/>
    <w:rsid w:val="00E618FC"/>
    <w:rsid w:val="00E630B6"/>
    <w:rsid w:val="00E67A36"/>
    <w:rsid w:val="00E739D0"/>
    <w:rsid w:val="00E73CEA"/>
    <w:rsid w:val="00E749ED"/>
    <w:rsid w:val="00E80630"/>
    <w:rsid w:val="00E8182E"/>
    <w:rsid w:val="00E87F17"/>
    <w:rsid w:val="00E97C75"/>
    <w:rsid w:val="00EA053D"/>
    <w:rsid w:val="00EA4714"/>
    <w:rsid w:val="00EB69E3"/>
    <w:rsid w:val="00EC30AC"/>
    <w:rsid w:val="00EC7BDC"/>
    <w:rsid w:val="00EE7460"/>
    <w:rsid w:val="00EF1918"/>
    <w:rsid w:val="00EF3A97"/>
    <w:rsid w:val="00F02796"/>
    <w:rsid w:val="00F064F2"/>
    <w:rsid w:val="00F10FD5"/>
    <w:rsid w:val="00F15FE0"/>
    <w:rsid w:val="00F20038"/>
    <w:rsid w:val="00F22EC9"/>
    <w:rsid w:val="00F24929"/>
    <w:rsid w:val="00F2654C"/>
    <w:rsid w:val="00F354F3"/>
    <w:rsid w:val="00F364D4"/>
    <w:rsid w:val="00F36D36"/>
    <w:rsid w:val="00F3742E"/>
    <w:rsid w:val="00F53668"/>
    <w:rsid w:val="00F55797"/>
    <w:rsid w:val="00F579E8"/>
    <w:rsid w:val="00F57CC8"/>
    <w:rsid w:val="00F72764"/>
    <w:rsid w:val="00F740A4"/>
    <w:rsid w:val="00F81B79"/>
    <w:rsid w:val="00F96346"/>
    <w:rsid w:val="00FA18B2"/>
    <w:rsid w:val="00FA2A97"/>
    <w:rsid w:val="00FA3083"/>
    <w:rsid w:val="00FA6703"/>
    <w:rsid w:val="00FA6F67"/>
    <w:rsid w:val="00FA7C1C"/>
    <w:rsid w:val="00FB140F"/>
    <w:rsid w:val="00FB49C0"/>
    <w:rsid w:val="00FC4081"/>
    <w:rsid w:val="00FD0EB8"/>
    <w:rsid w:val="00FD752B"/>
    <w:rsid w:val="00FD77B3"/>
    <w:rsid w:val="00FE0388"/>
    <w:rsid w:val="00FE45E5"/>
    <w:rsid w:val="027B4DB1"/>
    <w:rsid w:val="0799351A"/>
    <w:rsid w:val="0859794A"/>
    <w:rsid w:val="09C1615B"/>
    <w:rsid w:val="0B94510B"/>
    <w:rsid w:val="0D1E254C"/>
    <w:rsid w:val="0E9622AB"/>
    <w:rsid w:val="0FAD1DC8"/>
    <w:rsid w:val="11691C8A"/>
    <w:rsid w:val="139B6FF5"/>
    <w:rsid w:val="17BB0D1D"/>
    <w:rsid w:val="1FB44D91"/>
    <w:rsid w:val="237A41C3"/>
    <w:rsid w:val="28840408"/>
    <w:rsid w:val="2F97370B"/>
    <w:rsid w:val="31C262B1"/>
    <w:rsid w:val="31D315FD"/>
    <w:rsid w:val="345F00FA"/>
    <w:rsid w:val="38402058"/>
    <w:rsid w:val="3A743228"/>
    <w:rsid w:val="3C1D10AF"/>
    <w:rsid w:val="3E243A02"/>
    <w:rsid w:val="429A1953"/>
    <w:rsid w:val="46454957"/>
    <w:rsid w:val="474E2C0B"/>
    <w:rsid w:val="486C308D"/>
    <w:rsid w:val="4CE10ACC"/>
    <w:rsid w:val="4D7F481E"/>
    <w:rsid w:val="4E1C7A36"/>
    <w:rsid w:val="4F1C5673"/>
    <w:rsid w:val="559C0E01"/>
    <w:rsid w:val="567D5EF0"/>
    <w:rsid w:val="5E436B37"/>
    <w:rsid w:val="62565F63"/>
    <w:rsid w:val="6ADB565B"/>
    <w:rsid w:val="6AF13082"/>
    <w:rsid w:val="766C62D7"/>
    <w:rsid w:val="77073F57"/>
    <w:rsid w:val="7CF1528D"/>
    <w:rsid w:val="7F055BF1"/>
    <w:rsid w:val="7F8C134D"/>
    <w:rsid w:val="7FFA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6D0BA13"/>
  <w15:chartTrackingRefBased/>
  <w15:docId w15:val="{CF7256A6-B27F-4320-9B8B-BD1F776E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2"/>
    <w:qFormat/>
    <w:pPr>
      <w:keepNext/>
      <w:numPr>
        <w:numId w:val="1"/>
      </w:numPr>
      <w:jc w:val="center"/>
      <w:outlineLvl w:val="0"/>
    </w:pPr>
    <w:rPr>
      <w:b/>
      <w:sz w:val="36"/>
      <w:szCs w:val="20"/>
    </w:rPr>
  </w:style>
  <w:style w:type="paragraph" w:styleId="3">
    <w:name w:val="heading 3"/>
    <w:basedOn w:val="a"/>
    <w:next w:val="a0"/>
    <w:uiPriority w:val="2"/>
    <w:qFormat/>
    <w:pPr>
      <w:keepNext/>
      <w:keepLines/>
      <w:numPr>
        <w:ilvl w:val="2"/>
        <w:numId w:val="1"/>
      </w:numPr>
      <w:spacing w:before="260" w:after="260" w:line="416" w:lineRule="auto"/>
      <w:outlineLvl w:val="2"/>
    </w:pPr>
    <w:rPr>
      <w:b/>
      <w:sz w:val="32"/>
      <w:szCs w:val="20"/>
    </w:rPr>
  </w:style>
  <w:style w:type="paragraph" w:styleId="4">
    <w:name w:val="heading 4"/>
    <w:basedOn w:val="a"/>
    <w:next w:val="a0"/>
    <w:uiPriority w:val="2"/>
    <w:qFormat/>
    <w:pPr>
      <w:keepNext/>
      <w:keepLines/>
      <w:numPr>
        <w:ilvl w:val="3"/>
        <w:numId w:val="1"/>
      </w:numPr>
      <w:spacing w:before="280" w:after="290" w:line="376" w:lineRule="auto"/>
      <w:outlineLvl w:val="3"/>
    </w:pPr>
    <w:rPr>
      <w:rFonts w:ascii="Arial" w:eastAsia="黑体" w:hAnsi="Arial"/>
      <w:b/>
      <w:sz w:val="28"/>
      <w:szCs w:val="20"/>
    </w:rPr>
  </w:style>
  <w:style w:type="paragraph" w:styleId="5">
    <w:name w:val="heading 5"/>
    <w:basedOn w:val="a"/>
    <w:next w:val="a0"/>
    <w:uiPriority w:val="2"/>
    <w:qFormat/>
    <w:pPr>
      <w:keepNext/>
      <w:keepLines/>
      <w:numPr>
        <w:ilvl w:val="4"/>
        <w:numId w:val="1"/>
      </w:numPr>
      <w:spacing w:before="280" w:after="290" w:line="376" w:lineRule="auto"/>
      <w:outlineLvl w:val="4"/>
    </w:pPr>
    <w:rPr>
      <w:b/>
      <w:sz w:val="28"/>
      <w:szCs w:val="20"/>
    </w:rPr>
  </w:style>
  <w:style w:type="paragraph" w:styleId="6">
    <w:name w:val="heading 6"/>
    <w:basedOn w:val="a"/>
    <w:next w:val="a0"/>
    <w:uiPriority w:val="2"/>
    <w:qFormat/>
    <w:pPr>
      <w:keepNext/>
      <w:numPr>
        <w:ilvl w:val="5"/>
        <w:numId w:val="1"/>
      </w:numPr>
      <w:outlineLvl w:val="5"/>
    </w:pPr>
    <w:rPr>
      <w:rFonts w:eastAsia="黑体"/>
      <w:b/>
      <w:sz w:val="24"/>
      <w:szCs w:val="20"/>
    </w:rPr>
  </w:style>
  <w:style w:type="paragraph" w:styleId="7">
    <w:name w:val="heading 7"/>
    <w:basedOn w:val="a"/>
    <w:next w:val="a"/>
    <w:uiPriority w:val="2"/>
    <w:qFormat/>
    <w:pPr>
      <w:keepNext/>
      <w:numPr>
        <w:ilvl w:val="6"/>
        <w:numId w:val="1"/>
      </w:numPr>
      <w:jc w:val="left"/>
      <w:outlineLvl w:val="6"/>
    </w:pPr>
    <w:rPr>
      <w:b/>
      <w:sz w:val="24"/>
      <w:szCs w:val="20"/>
    </w:rPr>
  </w:style>
  <w:style w:type="paragraph" w:styleId="8">
    <w:name w:val="heading 8"/>
    <w:basedOn w:val="a"/>
    <w:next w:val="a0"/>
    <w:uiPriority w:val="2"/>
    <w:qFormat/>
    <w:pPr>
      <w:keepNext/>
      <w:numPr>
        <w:ilvl w:val="7"/>
        <w:numId w:val="1"/>
      </w:numPr>
      <w:outlineLvl w:val="7"/>
    </w:pPr>
    <w:rPr>
      <w:b/>
      <w:sz w:val="24"/>
      <w:szCs w:val="20"/>
    </w:rPr>
  </w:style>
  <w:style w:type="paragraph" w:styleId="9">
    <w:name w:val="heading 9"/>
    <w:basedOn w:val="a"/>
    <w:next w:val="a0"/>
    <w:uiPriority w:val="2"/>
    <w:qFormat/>
    <w:pPr>
      <w:keepNext/>
      <w:keepLines/>
      <w:numPr>
        <w:ilvl w:val="8"/>
        <w:numId w:val="1"/>
      </w:numPr>
      <w:spacing w:before="240" w:after="64" w:line="320" w:lineRule="auto"/>
      <w:outlineLvl w:val="8"/>
    </w:pPr>
    <w:rPr>
      <w:rFonts w:ascii="Arial" w:eastAsia="黑体" w:hAnsi="Arial"/>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批注框文本 字符"/>
    <w:link w:val="a5"/>
    <w:uiPriority w:val="99"/>
    <w:semiHidden/>
    <w:rPr>
      <w:kern w:val="2"/>
      <w:sz w:val="18"/>
      <w:szCs w:val="18"/>
    </w:rPr>
  </w:style>
  <w:style w:type="character" w:styleId="a6">
    <w:name w:val="Hyperlink"/>
    <w:uiPriority w:val="99"/>
    <w:rPr>
      <w:color w:val="000000"/>
      <w:u w:val="none"/>
    </w:rPr>
  </w:style>
  <w:style w:type="character" w:styleId="a7">
    <w:name w:val="page number"/>
    <w:basedOn w:val="a1"/>
  </w:style>
  <w:style w:type="character" w:styleId="a8">
    <w:name w:val="FollowedHyperlink"/>
    <w:rPr>
      <w:color w:val="000000"/>
      <w:u w:val="none"/>
    </w:rPr>
  </w:style>
  <w:style w:type="paragraph" w:styleId="a9">
    <w:name w:val="Body Text Indent"/>
    <w:basedOn w:val="a"/>
    <w:pPr>
      <w:spacing w:line="360" w:lineRule="auto"/>
      <w:ind w:firstLineChars="200" w:firstLine="480"/>
    </w:pPr>
    <w:rPr>
      <w:rFonts w:ascii="宋体" w:hAnsi="宋体"/>
      <w:color w:val="000000"/>
      <w:sz w:val="24"/>
    </w:rPr>
  </w:style>
  <w:style w:type="paragraph" w:styleId="aa">
    <w:name w:val="Body Text"/>
    <w:basedOn w:val="a"/>
    <w:rPr>
      <w:rFonts w:ascii="Arial" w:hAnsi="Arial" w:cs="Arial"/>
      <w:sz w:val="36"/>
    </w:rPr>
  </w:style>
  <w:style w:type="paragraph" w:styleId="a0">
    <w:name w:val="Normal Indent"/>
    <w:basedOn w:val="a"/>
    <w:uiPriority w:val="99"/>
    <w:pPr>
      <w:ind w:firstLineChars="200" w:firstLine="420"/>
    </w:p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5">
    <w:name w:val="Balloon Text"/>
    <w:basedOn w:val="a"/>
    <w:link w:val="a4"/>
    <w:uiPriority w:val="99"/>
    <w:unhideWhenUsed/>
    <w:rPr>
      <w:sz w:val="18"/>
      <w:szCs w:val="18"/>
    </w:rPr>
  </w:style>
  <w:style w:type="paragraph" w:styleId="ac">
    <w:name w:val="footer"/>
    <w:basedOn w:val="a"/>
    <w:pPr>
      <w:tabs>
        <w:tab w:val="center" w:pos="4153"/>
        <w:tab w:val="right" w:pos="8306"/>
      </w:tabs>
      <w:snapToGrid w:val="0"/>
      <w:jc w:val="left"/>
    </w:pPr>
    <w:rPr>
      <w:sz w:val="18"/>
      <w:szCs w:val="18"/>
    </w:rPr>
  </w:style>
  <w:style w:type="paragraph" w:styleId="ad">
    <w:name w:val="Normal (Web)"/>
    <w:basedOn w:val="a"/>
    <w:uiPriority w:val="99"/>
    <w:pPr>
      <w:widowControl/>
      <w:spacing w:before="100" w:beforeAutospacing="1" w:after="100" w:afterAutospacing="1"/>
      <w:jc w:val="left"/>
    </w:pPr>
    <w:rPr>
      <w:rFonts w:ascii="宋体" w:hAnsi="宋体"/>
      <w:kern w:val="0"/>
      <w:sz w:val="24"/>
    </w:rPr>
  </w:style>
  <w:style w:type="paragraph" w:customStyle="1" w:styleId="Style12">
    <w:name w:val="_Style 12"/>
    <w:basedOn w:val="a"/>
    <w:next w:val="a0"/>
    <w:uiPriority w:val="1"/>
    <w:pPr>
      <w:ind w:firstLine="420"/>
    </w:pPr>
    <w:rPr>
      <w:sz w:val="24"/>
      <w:szCs w:val="20"/>
    </w:rPr>
  </w:style>
  <w:style w:type="paragraph" w:styleId="ae">
    <w:name w:val="List Paragraph"/>
    <w:basedOn w:val="a"/>
    <w:uiPriority w:val="34"/>
    <w:qFormat/>
    <w:rsid w:val="00653356"/>
    <w:pPr>
      <w:ind w:firstLineChars="200" w:firstLine="420"/>
    </w:pPr>
  </w:style>
  <w:style w:type="paragraph" w:styleId="af">
    <w:name w:val="Date"/>
    <w:basedOn w:val="a"/>
    <w:next w:val="a"/>
    <w:link w:val="af0"/>
    <w:uiPriority w:val="99"/>
    <w:semiHidden/>
    <w:unhideWhenUsed/>
    <w:rsid w:val="00C65ADF"/>
    <w:pPr>
      <w:ind w:leftChars="2500" w:left="100"/>
    </w:pPr>
  </w:style>
  <w:style w:type="character" w:customStyle="1" w:styleId="af0">
    <w:name w:val="日期 字符"/>
    <w:basedOn w:val="a1"/>
    <w:link w:val="af"/>
    <w:uiPriority w:val="99"/>
    <w:semiHidden/>
    <w:rsid w:val="00C65ADF"/>
    <w:rPr>
      <w:kern w:val="2"/>
      <w:sz w:val="21"/>
      <w:szCs w:val="24"/>
    </w:rPr>
  </w:style>
  <w:style w:type="character" w:customStyle="1" w:styleId="apple-converted-space">
    <w:name w:val="apple-converted-space"/>
    <w:basedOn w:val="a1"/>
    <w:rsid w:val="007B3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16401">
      <w:bodyDiv w:val="1"/>
      <w:marLeft w:val="0"/>
      <w:marRight w:val="0"/>
      <w:marTop w:val="0"/>
      <w:marBottom w:val="0"/>
      <w:divBdr>
        <w:top w:val="none" w:sz="0" w:space="0" w:color="auto"/>
        <w:left w:val="none" w:sz="0" w:space="0" w:color="auto"/>
        <w:bottom w:val="none" w:sz="0" w:space="0" w:color="auto"/>
        <w:right w:val="none" w:sz="0" w:space="0" w:color="auto"/>
      </w:divBdr>
    </w:div>
    <w:div w:id="252784828">
      <w:bodyDiv w:val="1"/>
      <w:marLeft w:val="0"/>
      <w:marRight w:val="0"/>
      <w:marTop w:val="0"/>
      <w:marBottom w:val="0"/>
      <w:divBdr>
        <w:top w:val="none" w:sz="0" w:space="0" w:color="auto"/>
        <w:left w:val="none" w:sz="0" w:space="0" w:color="auto"/>
        <w:bottom w:val="none" w:sz="0" w:space="0" w:color="auto"/>
        <w:right w:val="none" w:sz="0" w:space="0" w:color="auto"/>
      </w:divBdr>
    </w:div>
    <w:div w:id="314334219">
      <w:bodyDiv w:val="1"/>
      <w:marLeft w:val="0"/>
      <w:marRight w:val="0"/>
      <w:marTop w:val="0"/>
      <w:marBottom w:val="0"/>
      <w:divBdr>
        <w:top w:val="none" w:sz="0" w:space="0" w:color="auto"/>
        <w:left w:val="none" w:sz="0" w:space="0" w:color="auto"/>
        <w:bottom w:val="none" w:sz="0" w:space="0" w:color="auto"/>
        <w:right w:val="none" w:sz="0" w:space="0" w:color="auto"/>
      </w:divBdr>
    </w:div>
    <w:div w:id="357851200">
      <w:bodyDiv w:val="1"/>
      <w:marLeft w:val="0"/>
      <w:marRight w:val="0"/>
      <w:marTop w:val="0"/>
      <w:marBottom w:val="0"/>
      <w:divBdr>
        <w:top w:val="none" w:sz="0" w:space="0" w:color="auto"/>
        <w:left w:val="none" w:sz="0" w:space="0" w:color="auto"/>
        <w:bottom w:val="none" w:sz="0" w:space="0" w:color="auto"/>
        <w:right w:val="none" w:sz="0" w:space="0" w:color="auto"/>
      </w:divBdr>
    </w:div>
    <w:div w:id="395207271">
      <w:bodyDiv w:val="1"/>
      <w:marLeft w:val="0"/>
      <w:marRight w:val="0"/>
      <w:marTop w:val="0"/>
      <w:marBottom w:val="0"/>
      <w:divBdr>
        <w:top w:val="none" w:sz="0" w:space="0" w:color="auto"/>
        <w:left w:val="none" w:sz="0" w:space="0" w:color="auto"/>
        <w:bottom w:val="none" w:sz="0" w:space="0" w:color="auto"/>
        <w:right w:val="none" w:sz="0" w:space="0" w:color="auto"/>
      </w:divBdr>
    </w:div>
    <w:div w:id="518783378">
      <w:bodyDiv w:val="1"/>
      <w:marLeft w:val="0"/>
      <w:marRight w:val="0"/>
      <w:marTop w:val="0"/>
      <w:marBottom w:val="0"/>
      <w:divBdr>
        <w:top w:val="none" w:sz="0" w:space="0" w:color="auto"/>
        <w:left w:val="none" w:sz="0" w:space="0" w:color="auto"/>
        <w:bottom w:val="none" w:sz="0" w:space="0" w:color="auto"/>
        <w:right w:val="none" w:sz="0" w:space="0" w:color="auto"/>
      </w:divBdr>
    </w:div>
    <w:div w:id="618494478">
      <w:bodyDiv w:val="1"/>
      <w:marLeft w:val="0"/>
      <w:marRight w:val="0"/>
      <w:marTop w:val="0"/>
      <w:marBottom w:val="0"/>
      <w:divBdr>
        <w:top w:val="none" w:sz="0" w:space="0" w:color="auto"/>
        <w:left w:val="none" w:sz="0" w:space="0" w:color="auto"/>
        <w:bottom w:val="none" w:sz="0" w:space="0" w:color="auto"/>
        <w:right w:val="none" w:sz="0" w:space="0" w:color="auto"/>
      </w:divBdr>
    </w:div>
    <w:div w:id="716588828">
      <w:bodyDiv w:val="1"/>
      <w:marLeft w:val="0"/>
      <w:marRight w:val="0"/>
      <w:marTop w:val="0"/>
      <w:marBottom w:val="0"/>
      <w:divBdr>
        <w:top w:val="none" w:sz="0" w:space="0" w:color="auto"/>
        <w:left w:val="none" w:sz="0" w:space="0" w:color="auto"/>
        <w:bottom w:val="none" w:sz="0" w:space="0" w:color="auto"/>
        <w:right w:val="none" w:sz="0" w:space="0" w:color="auto"/>
      </w:divBdr>
    </w:div>
    <w:div w:id="1096679600">
      <w:bodyDiv w:val="1"/>
      <w:marLeft w:val="0"/>
      <w:marRight w:val="0"/>
      <w:marTop w:val="0"/>
      <w:marBottom w:val="0"/>
      <w:divBdr>
        <w:top w:val="none" w:sz="0" w:space="0" w:color="auto"/>
        <w:left w:val="none" w:sz="0" w:space="0" w:color="auto"/>
        <w:bottom w:val="none" w:sz="0" w:space="0" w:color="auto"/>
        <w:right w:val="none" w:sz="0" w:space="0" w:color="auto"/>
      </w:divBdr>
    </w:div>
    <w:div w:id="1102142718">
      <w:bodyDiv w:val="1"/>
      <w:marLeft w:val="0"/>
      <w:marRight w:val="0"/>
      <w:marTop w:val="0"/>
      <w:marBottom w:val="0"/>
      <w:divBdr>
        <w:top w:val="none" w:sz="0" w:space="0" w:color="auto"/>
        <w:left w:val="none" w:sz="0" w:space="0" w:color="auto"/>
        <w:bottom w:val="none" w:sz="0" w:space="0" w:color="auto"/>
        <w:right w:val="none" w:sz="0" w:space="0" w:color="auto"/>
      </w:divBdr>
    </w:div>
    <w:div w:id="1180387450">
      <w:bodyDiv w:val="1"/>
      <w:marLeft w:val="0"/>
      <w:marRight w:val="0"/>
      <w:marTop w:val="0"/>
      <w:marBottom w:val="0"/>
      <w:divBdr>
        <w:top w:val="none" w:sz="0" w:space="0" w:color="auto"/>
        <w:left w:val="none" w:sz="0" w:space="0" w:color="auto"/>
        <w:bottom w:val="none" w:sz="0" w:space="0" w:color="auto"/>
        <w:right w:val="none" w:sz="0" w:space="0" w:color="auto"/>
      </w:divBdr>
    </w:div>
    <w:div w:id="1338069680">
      <w:bodyDiv w:val="1"/>
      <w:marLeft w:val="0"/>
      <w:marRight w:val="0"/>
      <w:marTop w:val="0"/>
      <w:marBottom w:val="0"/>
      <w:divBdr>
        <w:top w:val="none" w:sz="0" w:space="0" w:color="auto"/>
        <w:left w:val="none" w:sz="0" w:space="0" w:color="auto"/>
        <w:bottom w:val="none" w:sz="0" w:space="0" w:color="auto"/>
        <w:right w:val="none" w:sz="0" w:space="0" w:color="auto"/>
      </w:divBdr>
    </w:div>
    <w:div w:id="1432435849">
      <w:bodyDiv w:val="1"/>
      <w:marLeft w:val="0"/>
      <w:marRight w:val="0"/>
      <w:marTop w:val="0"/>
      <w:marBottom w:val="0"/>
      <w:divBdr>
        <w:top w:val="none" w:sz="0" w:space="0" w:color="auto"/>
        <w:left w:val="none" w:sz="0" w:space="0" w:color="auto"/>
        <w:bottom w:val="none" w:sz="0" w:space="0" w:color="auto"/>
        <w:right w:val="none" w:sz="0" w:space="0" w:color="auto"/>
      </w:divBdr>
    </w:div>
    <w:div w:id="1494443164">
      <w:bodyDiv w:val="1"/>
      <w:marLeft w:val="0"/>
      <w:marRight w:val="0"/>
      <w:marTop w:val="0"/>
      <w:marBottom w:val="0"/>
      <w:divBdr>
        <w:top w:val="none" w:sz="0" w:space="0" w:color="auto"/>
        <w:left w:val="none" w:sz="0" w:space="0" w:color="auto"/>
        <w:bottom w:val="none" w:sz="0" w:space="0" w:color="auto"/>
        <w:right w:val="none" w:sz="0" w:space="0" w:color="auto"/>
      </w:divBdr>
    </w:div>
    <w:div w:id="1531458064">
      <w:bodyDiv w:val="1"/>
      <w:marLeft w:val="0"/>
      <w:marRight w:val="0"/>
      <w:marTop w:val="0"/>
      <w:marBottom w:val="0"/>
      <w:divBdr>
        <w:top w:val="none" w:sz="0" w:space="0" w:color="auto"/>
        <w:left w:val="none" w:sz="0" w:space="0" w:color="auto"/>
        <w:bottom w:val="none" w:sz="0" w:space="0" w:color="auto"/>
        <w:right w:val="none" w:sz="0" w:space="0" w:color="auto"/>
      </w:divBdr>
    </w:div>
    <w:div w:id="1548638593">
      <w:bodyDiv w:val="1"/>
      <w:marLeft w:val="0"/>
      <w:marRight w:val="0"/>
      <w:marTop w:val="0"/>
      <w:marBottom w:val="0"/>
      <w:divBdr>
        <w:top w:val="none" w:sz="0" w:space="0" w:color="auto"/>
        <w:left w:val="none" w:sz="0" w:space="0" w:color="auto"/>
        <w:bottom w:val="none" w:sz="0" w:space="0" w:color="auto"/>
        <w:right w:val="none" w:sz="0" w:space="0" w:color="auto"/>
      </w:divBdr>
    </w:div>
    <w:div w:id="1718312339">
      <w:bodyDiv w:val="1"/>
      <w:marLeft w:val="0"/>
      <w:marRight w:val="0"/>
      <w:marTop w:val="0"/>
      <w:marBottom w:val="0"/>
      <w:divBdr>
        <w:top w:val="none" w:sz="0" w:space="0" w:color="auto"/>
        <w:left w:val="none" w:sz="0" w:space="0" w:color="auto"/>
        <w:bottom w:val="none" w:sz="0" w:space="0" w:color="auto"/>
        <w:right w:val="none" w:sz="0" w:space="0" w:color="auto"/>
      </w:divBdr>
    </w:div>
    <w:div w:id="1727146063">
      <w:bodyDiv w:val="1"/>
      <w:marLeft w:val="0"/>
      <w:marRight w:val="0"/>
      <w:marTop w:val="0"/>
      <w:marBottom w:val="0"/>
      <w:divBdr>
        <w:top w:val="none" w:sz="0" w:space="0" w:color="auto"/>
        <w:left w:val="none" w:sz="0" w:space="0" w:color="auto"/>
        <w:bottom w:val="none" w:sz="0" w:space="0" w:color="auto"/>
        <w:right w:val="none" w:sz="0" w:space="0" w:color="auto"/>
      </w:divBdr>
    </w:div>
    <w:div w:id="1729306171">
      <w:bodyDiv w:val="1"/>
      <w:marLeft w:val="0"/>
      <w:marRight w:val="0"/>
      <w:marTop w:val="0"/>
      <w:marBottom w:val="0"/>
      <w:divBdr>
        <w:top w:val="none" w:sz="0" w:space="0" w:color="auto"/>
        <w:left w:val="none" w:sz="0" w:space="0" w:color="auto"/>
        <w:bottom w:val="none" w:sz="0" w:space="0" w:color="auto"/>
        <w:right w:val="none" w:sz="0" w:space="0" w:color="auto"/>
      </w:divBdr>
    </w:div>
    <w:div w:id="1763450706">
      <w:bodyDiv w:val="1"/>
      <w:marLeft w:val="0"/>
      <w:marRight w:val="0"/>
      <w:marTop w:val="0"/>
      <w:marBottom w:val="0"/>
      <w:divBdr>
        <w:top w:val="none" w:sz="0" w:space="0" w:color="auto"/>
        <w:left w:val="none" w:sz="0" w:space="0" w:color="auto"/>
        <w:bottom w:val="none" w:sz="0" w:space="0" w:color="auto"/>
        <w:right w:val="none" w:sz="0" w:space="0" w:color="auto"/>
      </w:divBdr>
    </w:div>
    <w:div w:id="1864198309">
      <w:bodyDiv w:val="1"/>
      <w:marLeft w:val="0"/>
      <w:marRight w:val="0"/>
      <w:marTop w:val="0"/>
      <w:marBottom w:val="0"/>
      <w:divBdr>
        <w:top w:val="none" w:sz="0" w:space="0" w:color="auto"/>
        <w:left w:val="none" w:sz="0" w:space="0" w:color="auto"/>
        <w:bottom w:val="none" w:sz="0" w:space="0" w:color="auto"/>
        <w:right w:val="none" w:sz="0" w:space="0" w:color="auto"/>
      </w:divBdr>
    </w:div>
    <w:div w:id="2022194805">
      <w:bodyDiv w:val="1"/>
      <w:marLeft w:val="0"/>
      <w:marRight w:val="0"/>
      <w:marTop w:val="0"/>
      <w:marBottom w:val="0"/>
      <w:divBdr>
        <w:top w:val="none" w:sz="0" w:space="0" w:color="auto"/>
        <w:left w:val="none" w:sz="0" w:space="0" w:color="auto"/>
        <w:bottom w:val="none" w:sz="0" w:space="0" w:color="auto"/>
        <w:right w:val="none" w:sz="0" w:space="0" w:color="auto"/>
      </w:divBdr>
    </w:div>
    <w:div w:id="20728508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2.bin"/><Relationship Id="rId21" Type="http://schemas.openxmlformats.org/officeDocument/2006/relationships/oleObject" Target="embeddings/oleObject5.bin"/><Relationship Id="rId34" Type="http://schemas.openxmlformats.org/officeDocument/2006/relationships/image" Target="media/image17.wmf"/><Relationship Id="rId42" Type="http://schemas.openxmlformats.org/officeDocument/2006/relationships/image" Target="media/image23.wmf"/><Relationship Id="rId47" Type="http://schemas.openxmlformats.org/officeDocument/2006/relationships/image" Target="media/image28.wmf"/><Relationship Id="rId50" Type="http://schemas.openxmlformats.org/officeDocument/2006/relationships/image" Target="media/image31.wmf"/><Relationship Id="rId55" Type="http://schemas.openxmlformats.org/officeDocument/2006/relationships/image" Target="media/image36.wmf"/><Relationship Id="rId63" Type="http://schemas.openxmlformats.org/officeDocument/2006/relationships/image" Target="media/image43.wmf"/><Relationship Id="rId68" Type="http://schemas.openxmlformats.org/officeDocument/2006/relationships/oleObject" Target="embeddings/oleObject16.bin"/><Relationship Id="rId76" Type="http://schemas.openxmlformats.org/officeDocument/2006/relationships/oleObject" Target="embeddings/oleObject20.bin"/><Relationship Id="rId84" Type="http://schemas.openxmlformats.org/officeDocument/2006/relationships/oleObject" Target="embeddings/oleObject24.bin"/><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47.wmf"/><Relationship Id="rId92"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6.wmf"/><Relationship Id="rId37" Type="http://schemas.openxmlformats.org/officeDocument/2006/relationships/image" Target="media/image19.wmf"/><Relationship Id="rId40" Type="http://schemas.openxmlformats.org/officeDocument/2006/relationships/image" Target="media/image21.wmf"/><Relationship Id="rId45" Type="http://schemas.openxmlformats.org/officeDocument/2006/relationships/image" Target="media/image26.wmf"/><Relationship Id="rId53" Type="http://schemas.openxmlformats.org/officeDocument/2006/relationships/image" Target="media/image34.wmf"/><Relationship Id="rId58" Type="http://schemas.openxmlformats.org/officeDocument/2006/relationships/image" Target="media/image39.wmf"/><Relationship Id="rId66" Type="http://schemas.openxmlformats.org/officeDocument/2006/relationships/oleObject" Target="embeddings/oleObject15.bin"/><Relationship Id="rId74" Type="http://schemas.openxmlformats.org/officeDocument/2006/relationships/oleObject" Target="embeddings/oleObject19.bin"/><Relationship Id="rId79" Type="http://schemas.openxmlformats.org/officeDocument/2006/relationships/image" Target="media/image51.wmf"/><Relationship Id="rId87" Type="http://schemas.openxmlformats.org/officeDocument/2006/relationships/oleObject" Target="embeddings/oleObject26.bin"/><Relationship Id="rId5" Type="http://schemas.openxmlformats.org/officeDocument/2006/relationships/webSettings" Target="webSettings.xml"/><Relationship Id="rId61" Type="http://schemas.openxmlformats.org/officeDocument/2006/relationships/image" Target="media/image42.wmf"/><Relationship Id="rId82" Type="http://schemas.openxmlformats.org/officeDocument/2006/relationships/oleObject" Target="embeddings/oleObject23.bin"/><Relationship Id="rId90" Type="http://schemas.openxmlformats.org/officeDocument/2006/relationships/footer" Target="footer2.xml"/><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image" Target="media/image18.wmf"/><Relationship Id="rId43" Type="http://schemas.openxmlformats.org/officeDocument/2006/relationships/image" Target="media/image24.wmf"/><Relationship Id="rId48" Type="http://schemas.openxmlformats.org/officeDocument/2006/relationships/image" Target="media/image29.wmf"/><Relationship Id="rId56" Type="http://schemas.openxmlformats.org/officeDocument/2006/relationships/image" Target="media/image37.wmf"/><Relationship Id="rId64" Type="http://schemas.openxmlformats.org/officeDocument/2006/relationships/oleObject" Target="embeddings/oleObject14.bin"/><Relationship Id="rId69" Type="http://schemas.openxmlformats.org/officeDocument/2006/relationships/image" Target="media/image46.wmf"/><Relationship Id="rId77" Type="http://schemas.openxmlformats.org/officeDocument/2006/relationships/image" Target="media/image50.wmf"/><Relationship Id="rId8" Type="http://schemas.openxmlformats.org/officeDocument/2006/relationships/image" Target="media/image1.png"/><Relationship Id="rId51" Type="http://schemas.openxmlformats.org/officeDocument/2006/relationships/image" Target="media/image32.wmf"/><Relationship Id="rId72" Type="http://schemas.openxmlformats.org/officeDocument/2006/relationships/oleObject" Target="embeddings/oleObject18.bin"/><Relationship Id="rId80" Type="http://schemas.openxmlformats.org/officeDocument/2006/relationships/oleObject" Target="embeddings/oleObject22.bin"/><Relationship Id="rId85" Type="http://schemas.openxmlformats.org/officeDocument/2006/relationships/image" Target="media/image54.wmf"/><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image" Target="media/image27.wmf"/><Relationship Id="rId59" Type="http://schemas.openxmlformats.org/officeDocument/2006/relationships/image" Target="media/image40.wmf"/><Relationship Id="rId67" Type="http://schemas.openxmlformats.org/officeDocument/2006/relationships/image" Target="media/image45.wmf"/><Relationship Id="rId20" Type="http://schemas.openxmlformats.org/officeDocument/2006/relationships/image" Target="media/image9.wmf"/><Relationship Id="rId41" Type="http://schemas.openxmlformats.org/officeDocument/2006/relationships/image" Target="media/image22.wmf"/><Relationship Id="rId54" Type="http://schemas.openxmlformats.org/officeDocument/2006/relationships/image" Target="media/image35.wmf"/><Relationship Id="rId62" Type="http://schemas.openxmlformats.org/officeDocument/2006/relationships/oleObject" Target="embeddings/oleObject13.bin"/><Relationship Id="rId70" Type="http://schemas.openxmlformats.org/officeDocument/2006/relationships/oleObject" Target="embeddings/oleObject17.bin"/><Relationship Id="rId75" Type="http://schemas.openxmlformats.org/officeDocument/2006/relationships/image" Target="media/image49.wmf"/><Relationship Id="rId83" Type="http://schemas.openxmlformats.org/officeDocument/2006/relationships/image" Target="media/image53.wmf"/><Relationship Id="rId88" Type="http://schemas.openxmlformats.org/officeDocument/2006/relationships/oleObject" Target="embeddings/oleObject27.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oleObject" Target="embeddings/oleObject11.bin"/><Relationship Id="rId49" Type="http://schemas.openxmlformats.org/officeDocument/2006/relationships/image" Target="media/image30.wmf"/><Relationship Id="rId57" Type="http://schemas.openxmlformats.org/officeDocument/2006/relationships/image" Target="media/image38.wmf"/><Relationship Id="rId10" Type="http://schemas.openxmlformats.org/officeDocument/2006/relationships/oleObject" Target="embeddings/oleObject1.bin"/><Relationship Id="rId31" Type="http://schemas.openxmlformats.org/officeDocument/2006/relationships/image" Target="media/image15.png"/><Relationship Id="rId44" Type="http://schemas.openxmlformats.org/officeDocument/2006/relationships/image" Target="media/image25.wmf"/><Relationship Id="rId52" Type="http://schemas.openxmlformats.org/officeDocument/2006/relationships/image" Target="media/image33.wmf"/><Relationship Id="rId60" Type="http://schemas.openxmlformats.org/officeDocument/2006/relationships/image" Target="media/image41.wmf"/><Relationship Id="rId65" Type="http://schemas.openxmlformats.org/officeDocument/2006/relationships/image" Target="media/image44.wmf"/><Relationship Id="rId73" Type="http://schemas.openxmlformats.org/officeDocument/2006/relationships/image" Target="media/image48.wmf"/><Relationship Id="rId78" Type="http://schemas.openxmlformats.org/officeDocument/2006/relationships/oleObject" Target="embeddings/oleObject21.bin"/><Relationship Id="rId81" Type="http://schemas.openxmlformats.org/officeDocument/2006/relationships/image" Target="media/image52.wmf"/><Relationship Id="rId86"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2FC99-66E8-43F7-8E0E-EB3B6366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3110</Words>
  <Characters>17728</Characters>
  <Application>Microsoft Office Word</Application>
  <DocSecurity>0</DocSecurity>
  <PresentationFormat/>
  <Lines>147</Lines>
  <Paragraphs>41</Paragraphs>
  <Slides>0</Slides>
  <Notes>0</Notes>
  <HiddenSlides>0</HiddenSlides>
  <MMClips>0</MMClips>
  <ScaleCrop>false</ScaleCrop>
  <Manager/>
  <Company>DHU</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毕业设计（论文）开题报告</dc:title>
  <dc:subject/>
  <dc:creator>ZGC</dc:creator>
  <cp:keywords/>
  <dc:description/>
  <cp:lastModifiedBy>Zhonghao Shen</cp:lastModifiedBy>
  <cp:revision>75</cp:revision>
  <cp:lastPrinted>2016-05-24T12:05:00Z</cp:lastPrinted>
  <dcterms:created xsi:type="dcterms:W3CDTF">2016-05-30T07:48:00Z</dcterms:created>
  <dcterms:modified xsi:type="dcterms:W3CDTF">2016-05-30T08:15:00Z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y fmtid="{D5CDD505-2E9C-101B-9397-08002B2CF9AE}" pid="3" name="MTWinEqns">
    <vt:bool>true</vt:bool>
  </property>
</Properties>
</file>